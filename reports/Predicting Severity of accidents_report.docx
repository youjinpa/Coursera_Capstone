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6898" w14:textId="57858206" w:rsidR="003D0A8B" w:rsidRDefault="00FA518C" w:rsidP="00C9530F">
      <w:pPr>
        <w:jc w:val="center"/>
        <w:rPr>
          <w:rFonts w:ascii="Times New Roman" w:hAnsi="Times New Roman" w:cs="Times New Roman"/>
          <w:b/>
          <w:bCs/>
          <w:sz w:val="28"/>
          <w:szCs w:val="28"/>
        </w:rPr>
      </w:pPr>
      <w:r w:rsidRPr="00C9530F">
        <w:rPr>
          <w:rFonts w:ascii="Times New Roman" w:hAnsi="Times New Roman" w:cs="Times New Roman"/>
          <w:b/>
          <w:bCs/>
          <w:sz w:val="28"/>
          <w:szCs w:val="28"/>
        </w:rPr>
        <w:t xml:space="preserve">Predicting </w:t>
      </w:r>
      <w:r w:rsidR="00821EA3" w:rsidRPr="00C9530F">
        <w:rPr>
          <w:rFonts w:ascii="Times New Roman" w:hAnsi="Times New Roman" w:cs="Times New Roman"/>
          <w:b/>
          <w:bCs/>
          <w:sz w:val="28"/>
          <w:szCs w:val="28"/>
        </w:rPr>
        <w:t>Severity of accident</w:t>
      </w:r>
      <w:r w:rsidRPr="00C9530F">
        <w:rPr>
          <w:rFonts w:ascii="Times New Roman" w:hAnsi="Times New Roman" w:cs="Times New Roman"/>
          <w:b/>
          <w:bCs/>
          <w:sz w:val="28"/>
          <w:szCs w:val="28"/>
        </w:rPr>
        <w:t xml:space="preserve"> from Weather, Road</w:t>
      </w:r>
      <w:r w:rsidR="00821EA3" w:rsidRPr="00C9530F">
        <w:rPr>
          <w:rFonts w:ascii="Times New Roman" w:hAnsi="Times New Roman" w:cs="Times New Roman"/>
          <w:b/>
          <w:bCs/>
          <w:sz w:val="28"/>
          <w:szCs w:val="28"/>
        </w:rPr>
        <w:t xml:space="preserve"> and Light Condition</w:t>
      </w:r>
    </w:p>
    <w:p w14:paraId="37DA0928" w14:textId="77777777" w:rsidR="00C9530F" w:rsidRPr="00C9530F" w:rsidRDefault="00C9530F" w:rsidP="00C9530F">
      <w:pPr>
        <w:jc w:val="center"/>
        <w:rPr>
          <w:rFonts w:ascii="Times New Roman" w:hAnsi="Times New Roman" w:cs="Times New Roman"/>
          <w:b/>
          <w:bCs/>
          <w:sz w:val="28"/>
          <w:szCs w:val="28"/>
        </w:rPr>
      </w:pPr>
    </w:p>
    <w:p w14:paraId="29706D1B" w14:textId="77777777" w:rsidR="00821EA3" w:rsidRPr="00C9530F" w:rsidRDefault="00821EA3" w:rsidP="00C9530F">
      <w:pPr>
        <w:jc w:val="center"/>
        <w:rPr>
          <w:rFonts w:ascii="Times New Roman" w:hAnsi="Times New Roman" w:cs="Times New Roman"/>
          <w:b/>
          <w:bCs/>
          <w:sz w:val="24"/>
          <w:szCs w:val="24"/>
        </w:rPr>
      </w:pPr>
      <w:r w:rsidRPr="00C9530F">
        <w:rPr>
          <w:rFonts w:ascii="Times New Roman" w:hAnsi="Times New Roman" w:cs="Times New Roman"/>
          <w:b/>
          <w:bCs/>
          <w:sz w:val="24"/>
          <w:szCs w:val="24"/>
        </w:rPr>
        <w:t>David Oh</w:t>
      </w:r>
    </w:p>
    <w:p w14:paraId="59166F23" w14:textId="7A3A628A" w:rsidR="00821EA3" w:rsidRPr="00C9530F" w:rsidRDefault="00821EA3" w:rsidP="00C9530F">
      <w:pPr>
        <w:jc w:val="center"/>
        <w:rPr>
          <w:rFonts w:ascii="Times New Roman" w:hAnsi="Times New Roman" w:cs="Times New Roman"/>
          <w:b/>
          <w:bCs/>
          <w:sz w:val="24"/>
          <w:szCs w:val="24"/>
        </w:rPr>
      </w:pPr>
      <w:r w:rsidRPr="00C9530F">
        <w:rPr>
          <w:rFonts w:ascii="Times New Roman" w:hAnsi="Times New Roman" w:cs="Times New Roman"/>
          <w:b/>
          <w:bCs/>
          <w:sz w:val="24"/>
          <w:szCs w:val="24"/>
        </w:rPr>
        <w:t>2</w:t>
      </w:r>
      <w:ins w:id="0" w:author="Oh, David (Sangmok)" w:date="2020-09-21T22:03:00Z">
        <w:r w:rsidR="00826639">
          <w:rPr>
            <w:rFonts w:ascii="Times New Roman" w:hAnsi="Times New Roman" w:cs="Times New Roman"/>
            <w:b/>
            <w:bCs/>
            <w:sz w:val="24"/>
            <w:szCs w:val="24"/>
          </w:rPr>
          <w:t>1</w:t>
        </w:r>
      </w:ins>
      <w:del w:id="1" w:author="Oh, David (Sangmok)" w:date="2020-09-21T22:03:00Z">
        <w:r w:rsidRPr="00C9530F" w:rsidDel="00826639">
          <w:rPr>
            <w:rFonts w:ascii="Times New Roman" w:hAnsi="Times New Roman" w:cs="Times New Roman"/>
            <w:b/>
            <w:bCs/>
            <w:sz w:val="24"/>
            <w:szCs w:val="24"/>
          </w:rPr>
          <w:delText>0</w:delText>
        </w:r>
      </w:del>
      <w:r w:rsidRPr="00C9530F">
        <w:rPr>
          <w:rFonts w:ascii="Times New Roman" w:hAnsi="Times New Roman" w:cs="Times New Roman"/>
          <w:b/>
          <w:bCs/>
          <w:sz w:val="24"/>
          <w:szCs w:val="24"/>
        </w:rPr>
        <w:t xml:space="preserve"> September 2020</w:t>
      </w:r>
    </w:p>
    <w:p w14:paraId="4CB272BF" w14:textId="77777777" w:rsidR="00821EA3" w:rsidRDefault="00821EA3" w:rsidP="00821EA3"/>
    <w:p w14:paraId="74E8EBD7" w14:textId="77777777" w:rsidR="00821EA3" w:rsidRPr="00826639" w:rsidRDefault="00821EA3" w:rsidP="00821EA3">
      <w:pPr>
        <w:pStyle w:val="ListParagraph"/>
        <w:numPr>
          <w:ilvl w:val="0"/>
          <w:numId w:val="3"/>
        </w:numPr>
        <w:ind w:leftChars="0"/>
        <w:rPr>
          <w:rFonts w:ascii="Times New Roman" w:hAnsi="Times New Roman" w:cs="Times New Roman"/>
          <w:b/>
          <w:bCs/>
          <w:sz w:val="24"/>
          <w:szCs w:val="24"/>
          <w:rPrChange w:id="2" w:author="Oh, David (Sangmok)" w:date="2020-09-21T22:00:00Z">
            <w:rPr>
              <w:rFonts w:ascii="Times New Roman" w:hAnsi="Times New Roman" w:cs="Times New Roman"/>
              <w:sz w:val="24"/>
              <w:szCs w:val="24"/>
            </w:rPr>
          </w:rPrChange>
        </w:rPr>
      </w:pPr>
      <w:r w:rsidRPr="00826639">
        <w:rPr>
          <w:rFonts w:ascii="Times New Roman" w:hAnsi="Times New Roman" w:cs="Times New Roman"/>
          <w:b/>
          <w:bCs/>
          <w:sz w:val="24"/>
          <w:szCs w:val="24"/>
          <w:rPrChange w:id="3" w:author="Oh, David (Sangmok)" w:date="2020-09-21T22:00:00Z">
            <w:rPr>
              <w:rFonts w:ascii="Times New Roman" w:hAnsi="Times New Roman" w:cs="Times New Roman"/>
              <w:sz w:val="24"/>
              <w:szCs w:val="24"/>
            </w:rPr>
          </w:rPrChange>
        </w:rPr>
        <w:t>Introduction</w:t>
      </w:r>
      <w:bookmarkStart w:id="4" w:name="_GoBack"/>
      <w:bookmarkEnd w:id="4"/>
    </w:p>
    <w:p w14:paraId="26AC8ADF" w14:textId="77777777" w:rsidR="00821EA3" w:rsidRPr="00826639" w:rsidRDefault="00821EA3" w:rsidP="00821EA3">
      <w:pPr>
        <w:pStyle w:val="ListParagraph"/>
        <w:numPr>
          <w:ilvl w:val="1"/>
          <w:numId w:val="3"/>
        </w:numPr>
        <w:ind w:leftChars="0"/>
        <w:rPr>
          <w:rFonts w:ascii="Times New Roman" w:hAnsi="Times New Roman" w:cs="Times New Roman"/>
          <w:b/>
          <w:bCs/>
          <w:sz w:val="24"/>
          <w:szCs w:val="24"/>
          <w:rPrChange w:id="5" w:author="Oh, David (Sangmok)" w:date="2020-09-21T22:00:00Z">
            <w:rPr>
              <w:rFonts w:ascii="Times New Roman" w:hAnsi="Times New Roman" w:cs="Times New Roman"/>
              <w:sz w:val="24"/>
              <w:szCs w:val="24"/>
            </w:rPr>
          </w:rPrChange>
        </w:rPr>
      </w:pPr>
      <w:r w:rsidRPr="00826639">
        <w:rPr>
          <w:rFonts w:ascii="Times New Roman" w:hAnsi="Times New Roman" w:cs="Times New Roman"/>
          <w:b/>
          <w:bCs/>
          <w:sz w:val="24"/>
          <w:szCs w:val="24"/>
          <w:rPrChange w:id="6" w:author="Oh, David (Sangmok)" w:date="2020-09-21T22:00:00Z">
            <w:rPr>
              <w:rFonts w:ascii="Times New Roman" w:hAnsi="Times New Roman" w:cs="Times New Roman"/>
              <w:sz w:val="24"/>
              <w:szCs w:val="24"/>
            </w:rPr>
          </w:rPrChange>
        </w:rPr>
        <w:t xml:space="preserve">Background </w:t>
      </w:r>
    </w:p>
    <w:p w14:paraId="445858EA" w14:textId="4FC22E58" w:rsidR="001F217D" w:rsidRPr="00C9530F" w:rsidRDefault="001F217D" w:rsidP="001F217D">
      <w:pPr>
        <w:pStyle w:val="ListParagraph"/>
        <w:ind w:leftChars="0" w:left="425"/>
        <w:rPr>
          <w:rFonts w:ascii="Times New Roman" w:eastAsia="굴림" w:hAnsi="Times New Roman" w:cs="Times New Roman"/>
          <w:kern w:val="0"/>
          <w:sz w:val="24"/>
          <w:szCs w:val="24"/>
        </w:rPr>
      </w:pPr>
      <w:r w:rsidRPr="00C9530F">
        <w:rPr>
          <w:rFonts w:ascii="Times New Roman" w:hAnsi="Times New Roman" w:cs="Times New Roman"/>
          <w:sz w:val="24"/>
          <w:szCs w:val="24"/>
        </w:rPr>
        <w:t xml:space="preserve">When you </w:t>
      </w:r>
      <w:r w:rsidRPr="00C9530F">
        <w:rPr>
          <w:rFonts w:ascii="Times New Roman" w:eastAsia="굴림" w:hAnsi="Times New Roman" w:cs="Times New Roman"/>
          <w:kern w:val="0"/>
          <w:sz w:val="24"/>
          <w:szCs w:val="24"/>
        </w:rPr>
        <w:t xml:space="preserve">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 </w:t>
      </w:r>
    </w:p>
    <w:p w14:paraId="0C57E2ED" w14:textId="77777777" w:rsidR="001F217D" w:rsidRPr="001F217D" w:rsidRDefault="001F217D" w:rsidP="001F217D">
      <w:pPr>
        <w:ind w:left="425"/>
      </w:pPr>
    </w:p>
    <w:p w14:paraId="22A95060" w14:textId="6778C68D" w:rsidR="001F217D" w:rsidRPr="00826639" w:rsidRDefault="001F217D" w:rsidP="00821EA3">
      <w:pPr>
        <w:pStyle w:val="ListParagraph"/>
        <w:numPr>
          <w:ilvl w:val="1"/>
          <w:numId w:val="3"/>
        </w:numPr>
        <w:ind w:leftChars="0"/>
        <w:rPr>
          <w:rFonts w:ascii="Times New Roman" w:hAnsi="Times New Roman" w:cs="Times New Roman"/>
          <w:b/>
          <w:bCs/>
          <w:sz w:val="24"/>
          <w:szCs w:val="24"/>
          <w:rPrChange w:id="7" w:author="Oh, David (Sangmok)" w:date="2020-09-21T22:00:00Z">
            <w:rPr>
              <w:rFonts w:ascii="Times New Roman" w:hAnsi="Times New Roman" w:cs="Times New Roman"/>
              <w:sz w:val="24"/>
              <w:szCs w:val="24"/>
            </w:rPr>
          </w:rPrChange>
        </w:rPr>
      </w:pPr>
      <w:r w:rsidRPr="00826639">
        <w:rPr>
          <w:rFonts w:ascii="Times New Roman" w:hAnsi="Times New Roman" w:cs="Times New Roman"/>
          <w:b/>
          <w:bCs/>
          <w:sz w:val="24"/>
          <w:szCs w:val="24"/>
          <w:rPrChange w:id="8" w:author="Oh, David (Sangmok)" w:date="2020-09-21T22:00:00Z">
            <w:rPr>
              <w:rFonts w:ascii="Times New Roman" w:hAnsi="Times New Roman" w:cs="Times New Roman"/>
              <w:sz w:val="24"/>
              <w:szCs w:val="24"/>
            </w:rPr>
          </w:rPrChange>
        </w:rPr>
        <w:t>Problem</w:t>
      </w:r>
    </w:p>
    <w:p w14:paraId="1F65EE3C" w14:textId="137BC89C" w:rsidR="00C9530F" w:rsidRDefault="00582273" w:rsidP="00582273">
      <w:pPr>
        <w:pStyle w:val="ListParagraph"/>
        <w:wordWrap/>
        <w:adjustRightInd w:val="0"/>
        <w:spacing w:after="0" w:line="240" w:lineRule="auto"/>
        <w:ind w:leftChars="0" w:left="425"/>
        <w:jc w:val="left"/>
        <w:rPr>
          <w:rFonts w:ascii="Times New Roman" w:eastAsia="굴림" w:hAnsi="Times New Roman" w:cs="Times New Roman"/>
          <w:kern w:val="0"/>
          <w:sz w:val="24"/>
          <w:szCs w:val="24"/>
        </w:rPr>
      </w:pPr>
      <w:r>
        <w:rPr>
          <w:rFonts w:ascii="Times New Roman" w:hAnsi="Times New Roman" w:cs="Times New Roman"/>
          <w:kern w:val="0"/>
          <w:sz w:val="24"/>
          <w:szCs w:val="24"/>
        </w:rPr>
        <w:t xml:space="preserve">Weather, Road and Light condition in Collision data set might help to understand relationship with Severity of accident so that the project </w:t>
      </w:r>
      <w:r w:rsidR="00C9530F" w:rsidRPr="00C9530F">
        <w:rPr>
          <w:rFonts w:ascii="Times New Roman" w:hAnsi="Times New Roman" w:cs="Times New Roman"/>
          <w:kern w:val="0"/>
          <w:sz w:val="24"/>
          <w:szCs w:val="24"/>
        </w:rPr>
        <w:t xml:space="preserve">aims to predict </w:t>
      </w:r>
      <w:ins w:id="9" w:author="Oh, David (Sangmok)" w:date="2020-09-22T11:06:00Z">
        <w:r w:rsidR="00FF0F9A">
          <w:rPr>
            <w:rFonts w:ascii="Times New Roman" w:hAnsi="Times New Roman" w:cs="Times New Roman"/>
            <w:kern w:val="0"/>
            <w:sz w:val="24"/>
            <w:szCs w:val="24"/>
          </w:rPr>
          <w:t xml:space="preserve">Severity of car accident by </w:t>
        </w:r>
      </w:ins>
      <w:ins w:id="10" w:author="Oh, David (Sangmok)" w:date="2020-09-22T11:07:00Z">
        <w:r w:rsidR="00FF0F9A">
          <w:rPr>
            <w:rFonts w:ascii="Times New Roman" w:hAnsi="Times New Roman" w:cs="Times New Roman"/>
            <w:kern w:val="0"/>
            <w:sz w:val="24"/>
            <w:szCs w:val="24"/>
          </w:rPr>
          <w:t xml:space="preserve">learning </w:t>
        </w:r>
      </w:ins>
      <w:del w:id="11" w:author="Oh, David (Sangmok)" w:date="2020-09-22T11:07:00Z">
        <w:r w:rsidR="00C9530F" w:rsidRPr="00C9530F" w:rsidDel="00FF0F9A">
          <w:rPr>
            <w:rFonts w:ascii="Times New Roman" w:hAnsi="Times New Roman" w:cs="Times New Roman"/>
            <w:kern w:val="0"/>
            <w:sz w:val="24"/>
            <w:szCs w:val="24"/>
          </w:rPr>
          <w:delText>whether</w:delText>
        </w:r>
        <w:r w:rsidDel="00FF0F9A">
          <w:rPr>
            <w:rFonts w:ascii="Times New Roman" w:hAnsi="Times New Roman" w:cs="Times New Roman"/>
            <w:kern w:val="0"/>
            <w:sz w:val="24"/>
            <w:szCs w:val="24"/>
          </w:rPr>
          <w:delText xml:space="preserve">, </w:delText>
        </w:r>
      </w:del>
      <w:r>
        <w:rPr>
          <w:rFonts w:ascii="Times New Roman" w:hAnsi="Times New Roman" w:cs="Times New Roman"/>
          <w:kern w:val="0"/>
          <w:sz w:val="24"/>
          <w:szCs w:val="24"/>
        </w:rPr>
        <w:t>what type of sub-condition in respective condition,</w:t>
      </w:r>
      <w:r w:rsidR="00C9530F" w:rsidRPr="00C9530F">
        <w:rPr>
          <w:rFonts w:ascii="Times New Roman" w:hAnsi="Times New Roman" w:cs="Times New Roman"/>
          <w:kern w:val="0"/>
          <w:sz w:val="24"/>
          <w:szCs w:val="24"/>
        </w:rPr>
        <w:t xml:space="preserve"> how much </w:t>
      </w:r>
      <w:r>
        <w:rPr>
          <w:rFonts w:ascii="Times New Roman" w:hAnsi="Times New Roman" w:cs="Times New Roman"/>
          <w:kern w:val="0"/>
          <w:sz w:val="24"/>
          <w:szCs w:val="24"/>
        </w:rPr>
        <w:t>particular or combined conditions related with Severity</w:t>
      </w:r>
      <w:del w:id="12" w:author="Oh, David (Sangmok)" w:date="2020-09-22T11:07:00Z">
        <w:r w:rsidDel="00FF0F9A">
          <w:rPr>
            <w:rFonts w:ascii="Times New Roman" w:hAnsi="Times New Roman" w:cs="Times New Roman"/>
            <w:kern w:val="0"/>
            <w:sz w:val="24"/>
            <w:szCs w:val="24"/>
          </w:rPr>
          <w:delText xml:space="preserve"> of accident</w:delText>
        </w:r>
      </w:del>
      <w:r w:rsidR="00C9530F" w:rsidRPr="00C9530F">
        <w:rPr>
          <w:rFonts w:ascii="Times New Roman" w:hAnsi="Times New Roman" w:cs="Times New Roman"/>
          <w:kern w:val="0"/>
          <w:sz w:val="24"/>
          <w:szCs w:val="24"/>
        </w:rPr>
        <w:t xml:space="preserve">. </w:t>
      </w:r>
      <w:r w:rsidR="00C9530F" w:rsidRPr="00C9530F">
        <w:rPr>
          <w:rFonts w:ascii="Times New Roman" w:eastAsia="굴림" w:hAnsi="Times New Roman" w:cs="Times New Roman"/>
          <w:kern w:val="0"/>
          <w:sz w:val="24"/>
          <w:szCs w:val="24"/>
        </w:rPr>
        <w:t xml:space="preserve">Furthermore, it would </w:t>
      </w:r>
      <w:ins w:id="13" w:author="Oh, David (Sangmok)" w:date="2020-09-22T11:21:00Z">
        <w:r w:rsidR="00F3294E">
          <w:rPr>
            <w:rFonts w:ascii="Times New Roman" w:eastAsia="굴림" w:hAnsi="Times New Roman" w:cs="Times New Roman"/>
            <w:kern w:val="0"/>
            <w:sz w:val="24"/>
            <w:szCs w:val="24"/>
          </w:rPr>
          <w:t xml:space="preserve">be </w:t>
        </w:r>
      </w:ins>
      <w:del w:id="14" w:author="Oh, David (Sangmok)" w:date="2020-09-22T11:21:00Z">
        <w:r w:rsidR="00C9530F" w:rsidRPr="00C9530F" w:rsidDel="00F3294E">
          <w:rPr>
            <w:rFonts w:ascii="Times New Roman" w:eastAsia="굴림" w:hAnsi="Times New Roman" w:cs="Times New Roman"/>
            <w:kern w:val="0"/>
            <w:sz w:val="24"/>
            <w:szCs w:val="24"/>
          </w:rPr>
          <w:delText xml:space="preserve">ever </w:delText>
        </w:r>
      </w:del>
      <w:ins w:id="15" w:author="Oh, David (Sangmok)" w:date="2020-09-22T11:21:00Z">
        <w:r w:rsidR="00F3294E">
          <w:rPr>
            <w:rFonts w:ascii="Times New Roman" w:eastAsia="굴림" w:hAnsi="Times New Roman" w:cs="Times New Roman"/>
            <w:kern w:val="0"/>
            <w:sz w:val="24"/>
            <w:szCs w:val="24"/>
          </w:rPr>
          <w:t>even</w:t>
        </w:r>
        <w:r w:rsidR="00F3294E" w:rsidRPr="00C9530F">
          <w:rPr>
            <w:rFonts w:ascii="Times New Roman" w:eastAsia="굴림" w:hAnsi="Times New Roman" w:cs="Times New Roman"/>
            <w:kern w:val="0"/>
            <w:sz w:val="24"/>
            <w:szCs w:val="24"/>
          </w:rPr>
          <w:t xml:space="preserve"> </w:t>
        </w:r>
      </w:ins>
      <w:r w:rsidR="00C9530F" w:rsidRPr="00C9530F">
        <w:rPr>
          <w:rFonts w:ascii="Times New Roman" w:eastAsia="굴림" w:hAnsi="Times New Roman" w:cs="Times New Roman"/>
          <w:kern w:val="0"/>
          <w:sz w:val="24"/>
          <w:szCs w:val="24"/>
        </w:rPr>
        <w:t>more preventive if some actions could be made on frequently accident occurring location hinging on impact of certain conditions or notifying head-up to police station or hospital near to those location as well.</w:t>
      </w:r>
    </w:p>
    <w:p w14:paraId="547D4824" w14:textId="283D4970" w:rsidR="001F217D" w:rsidRDefault="001F217D" w:rsidP="001F3060"/>
    <w:p w14:paraId="6545820A" w14:textId="77777777" w:rsidR="001F217D" w:rsidRPr="00826639" w:rsidRDefault="001F217D" w:rsidP="001F217D">
      <w:pPr>
        <w:pStyle w:val="ListParagraph"/>
        <w:numPr>
          <w:ilvl w:val="0"/>
          <w:numId w:val="3"/>
        </w:numPr>
        <w:ind w:leftChars="0"/>
        <w:rPr>
          <w:rFonts w:ascii="Times New Roman" w:hAnsi="Times New Roman" w:cs="Times New Roman"/>
          <w:b/>
          <w:bCs/>
          <w:sz w:val="24"/>
          <w:szCs w:val="24"/>
          <w:rPrChange w:id="16" w:author="Oh, David (Sangmok)" w:date="2020-09-21T22:01:00Z">
            <w:rPr>
              <w:rFonts w:ascii="Times New Roman" w:hAnsi="Times New Roman" w:cs="Times New Roman"/>
              <w:sz w:val="24"/>
              <w:szCs w:val="24"/>
            </w:rPr>
          </w:rPrChange>
        </w:rPr>
      </w:pPr>
      <w:r w:rsidRPr="00826639">
        <w:rPr>
          <w:rFonts w:ascii="Times New Roman" w:hAnsi="Times New Roman" w:cs="Times New Roman"/>
          <w:b/>
          <w:bCs/>
          <w:sz w:val="24"/>
          <w:szCs w:val="24"/>
          <w:rPrChange w:id="17" w:author="Oh, David (Sangmok)" w:date="2020-09-21T22:01:00Z">
            <w:rPr>
              <w:rFonts w:ascii="Times New Roman" w:hAnsi="Times New Roman" w:cs="Times New Roman"/>
              <w:sz w:val="24"/>
              <w:szCs w:val="24"/>
            </w:rPr>
          </w:rPrChange>
        </w:rPr>
        <w:t>Data acquisition and cleaning</w:t>
      </w:r>
    </w:p>
    <w:p w14:paraId="46C929C3" w14:textId="77777777" w:rsidR="00542221" w:rsidRPr="00826639" w:rsidRDefault="001F217D" w:rsidP="00542221">
      <w:pPr>
        <w:pStyle w:val="ListParagraph"/>
        <w:numPr>
          <w:ilvl w:val="1"/>
          <w:numId w:val="3"/>
        </w:numPr>
        <w:ind w:leftChars="0"/>
        <w:rPr>
          <w:rFonts w:ascii="Times New Roman" w:hAnsi="Times New Roman" w:cs="Times New Roman"/>
          <w:b/>
          <w:bCs/>
          <w:sz w:val="24"/>
          <w:szCs w:val="24"/>
          <w:rPrChange w:id="18" w:author="Oh, David (Sangmok)" w:date="2020-09-21T22:01:00Z">
            <w:rPr>
              <w:rFonts w:ascii="Times New Roman" w:hAnsi="Times New Roman" w:cs="Times New Roman"/>
              <w:sz w:val="24"/>
              <w:szCs w:val="24"/>
            </w:rPr>
          </w:rPrChange>
        </w:rPr>
      </w:pPr>
      <w:r w:rsidRPr="00826639">
        <w:rPr>
          <w:rFonts w:ascii="Times New Roman" w:hAnsi="Times New Roman" w:cs="Times New Roman"/>
          <w:b/>
          <w:bCs/>
          <w:sz w:val="24"/>
          <w:szCs w:val="24"/>
          <w:rPrChange w:id="19" w:author="Oh, David (Sangmok)" w:date="2020-09-21T22:01:00Z">
            <w:rPr>
              <w:rFonts w:ascii="Times New Roman" w:hAnsi="Times New Roman" w:cs="Times New Roman"/>
              <w:sz w:val="24"/>
              <w:szCs w:val="24"/>
            </w:rPr>
          </w:rPrChange>
        </w:rPr>
        <w:t>Data sources</w:t>
      </w:r>
    </w:p>
    <w:p w14:paraId="534293A2" w14:textId="0B3C1611" w:rsidR="00542221" w:rsidRDefault="00542221" w:rsidP="00542221">
      <w:pPr>
        <w:ind w:left="425"/>
        <w:rPr>
          <w:rFonts w:ascii="Times New Roman" w:eastAsia="굴림" w:hAnsi="Times New Roman" w:cs="Times New Roman"/>
          <w:kern w:val="0"/>
          <w:sz w:val="24"/>
          <w:szCs w:val="24"/>
        </w:rPr>
      </w:pPr>
      <w:r w:rsidRPr="00542221">
        <w:rPr>
          <w:rFonts w:ascii="Times New Roman" w:eastAsia="굴림" w:hAnsi="Times New Roman" w:cs="Times New Roman"/>
          <w:kern w:val="0"/>
          <w:sz w:val="24"/>
          <w:szCs w:val="24"/>
        </w:rPr>
        <w:t>In this project, shared Collisions-All year data set provided by SPD and recorded by Traffic Records which includes all types of collisions displayed at the intersection or mid-block of a segment with timeframe: 2004 to Present</w:t>
      </w:r>
      <w:r>
        <w:rPr>
          <w:rFonts w:ascii="Times New Roman" w:eastAsia="굴림" w:hAnsi="Times New Roman" w:cs="Times New Roman"/>
          <w:kern w:val="0"/>
          <w:sz w:val="24"/>
          <w:szCs w:val="24"/>
        </w:rPr>
        <w:t xml:space="preserve">. </w:t>
      </w:r>
    </w:p>
    <w:p w14:paraId="2A83F64B" w14:textId="6FB740C7" w:rsidR="00FB0EA1" w:rsidRPr="00FB0EA1" w:rsidRDefault="00542221" w:rsidP="00FB0EA1">
      <w:pPr>
        <w:ind w:left="425"/>
        <w:rPr>
          <w:rFonts w:ascii="Times New Roman" w:eastAsia="굴림" w:hAnsi="Times New Roman" w:cs="Times New Roman"/>
          <w:kern w:val="0"/>
          <w:sz w:val="24"/>
          <w:szCs w:val="24"/>
        </w:rPr>
      </w:pPr>
      <w:r w:rsidRPr="00542221">
        <w:rPr>
          <w:rFonts w:ascii="Times New Roman" w:eastAsia="굴림" w:hAnsi="Times New Roman" w:cs="Times New Roman"/>
          <w:kern w:val="0"/>
          <w:sz w:val="24"/>
          <w:szCs w:val="24"/>
        </w:rPr>
        <w:t>You can find the Example Dataset by </w:t>
      </w:r>
      <w:hyperlink r:id="rId12" w:history="1">
        <w:r w:rsidRPr="00542221">
          <w:rPr>
            <w:rStyle w:val="Hyperlink"/>
            <w:rFonts w:ascii="Times New Roman" w:eastAsia="굴림" w:hAnsi="Times New Roman" w:cs="Times New Roman"/>
            <w:kern w:val="0"/>
            <w:sz w:val="24"/>
            <w:szCs w:val="24"/>
          </w:rPr>
          <w:t>Clicking here</w:t>
        </w:r>
      </w:hyperlink>
      <w:r w:rsidRPr="00542221">
        <w:rPr>
          <w:rFonts w:ascii="Times New Roman" w:eastAsia="굴림" w:hAnsi="Times New Roman" w:cs="Times New Roman"/>
          <w:kern w:val="0"/>
          <w:sz w:val="24"/>
          <w:szCs w:val="24"/>
        </w:rPr>
        <w:t>. You can also find the Metadata by </w:t>
      </w:r>
      <w:hyperlink r:id="rId13" w:history="1">
        <w:r w:rsidRPr="00FB0EA1">
          <w:rPr>
            <w:rStyle w:val="Hyperlink"/>
            <w:rFonts w:ascii="Times New Roman" w:eastAsia="굴림" w:hAnsi="Times New Roman" w:cs="Times New Roman"/>
            <w:kern w:val="0"/>
            <w:sz w:val="24"/>
            <w:szCs w:val="24"/>
          </w:rPr>
          <w:t>Clicking here</w:t>
        </w:r>
      </w:hyperlink>
    </w:p>
    <w:p w14:paraId="7D5AA2E9" w14:textId="77777777" w:rsidR="00FB0EA1" w:rsidRPr="00FB0EA1" w:rsidRDefault="00542221" w:rsidP="00542221">
      <w:pPr>
        <w:pStyle w:val="ListParagraph"/>
        <w:widowControl/>
        <w:shd w:val="clear" w:color="auto" w:fill="FFFFFF"/>
        <w:wordWrap/>
        <w:autoSpaceDE/>
        <w:autoSpaceDN/>
        <w:spacing w:after="0" w:line="240" w:lineRule="auto"/>
        <w:ind w:leftChars="0" w:left="425"/>
        <w:jc w:val="left"/>
        <w:rPr>
          <w:rFonts w:ascii="Times New Roman" w:eastAsia="굴림" w:hAnsi="Times New Roman" w:cs="Times New Roman"/>
          <w:kern w:val="0"/>
          <w:sz w:val="24"/>
          <w:szCs w:val="24"/>
        </w:rPr>
      </w:pPr>
      <w:r w:rsidRPr="00FB0EA1">
        <w:rPr>
          <w:rFonts w:ascii="Times New Roman" w:eastAsia="굴림" w:hAnsi="Times New Roman" w:cs="Times New Roman"/>
          <w:kern w:val="0"/>
          <w:sz w:val="24"/>
          <w:szCs w:val="24"/>
        </w:rPr>
        <w:t>The first column colored in yellow is the labeled data. The remaining columns have different types of attributes. The label for the data set is severity, which describes the fatality of an accident</w:t>
      </w:r>
      <w:r w:rsidR="00FB0EA1" w:rsidRPr="00FB0EA1">
        <w:rPr>
          <w:rFonts w:ascii="Times New Roman" w:eastAsia="굴림" w:hAnsi="Times New Roman" w:cs="Times New Roman"/>
          <w:kern w:val="0"/>
          <w:sz w:val="24"/>
          <w:szCs w:val="24"/>
        </w:rPr>
        <w:t xml:space="preserve"> and it is u</w:t>
      </w:r>
      <w:r w:rsidRPr="00FB0EA1">
        <w:rPr>
          <w:rFonts w:ascii="Times New Roman" w:eastAsia="굴림" w:hAnsi="Times New Roman" w:cs="Times New Roman"/>
          <w:kern w:val="0"/>
          <w:sz w:val="24"/>
          <w:szCs w:val="24"/>
        </w:rPr>
        <w:t>nbalanced labels. </w:t>
      </w:r>
      <w:r w:rsidR="00FB0EA1" w:rsidRPr="00FB0EA1">
        <w:rPr>
          <w:rFonts w:ascii="Times New Roman" w:eastAsia="굴림" w:hAnsi="Times New Roman" w:cs="Times New Roman"/>
          <w:kern w:val="0"/>
          <w:sz w:val="24"/>
          <w:szCs w:val="24"/>
        </w:rPr>
        <w:t xml:space="preserve">To avoid biased ML model, it needs </w:t>
      </w:r>
      <w:r w:rsidRPr="00FB0EA1">
        <w:rPr>
          <w:rFonts w:ascii="Times New Roman" w:eastAsia="굴림" w:hAnsi="Times New Roman" w:cs="Times New Roman"/>
          <w:kern w:val="0"/>
          <w:sz w:val="24"/>
          <w:szCs w:val="24"/>
        </w:rPr>
        <w:t>balance the data</w:t>
      </w:r>
      <w:r w:rsidR="00FB0EA1" w:rsidRPr="00FB0EA1">
        <w:rPr>
          <w:rFonts w:ascii="Times New Roman" w:eastAsia="굴림" w:hAnsi="Times New Roman" w:cs="Times New Roman"/>
          <w:kern w:val="0"/>
          <w:sz w:val="24"/>
          <w:szCs w:val="24"/>
        </w:rPr>
        <w:t xml:space="preserve">. </w:t>
      </w:r>
    </w:p>
    <w:p w14:paraId="663496CE" w14:textId="298585D4" w:rsidR="001F217D" w:rsidRPr="00826639" w:rsidRDefault="001F217D" w:rsidP="001F217D">
      <w:pPr>
        <w:pStyle w:val="ListParagraph"/>
        <w:numPr>
          <w:ilvl w:val="1"/>
          <w:numId w:val="3"/>
        </w:numPr>
        <w:ind w:leftChars="0"/>
        <w:rPr>
          <w:rFonts w:ascii="Times New Roman" w:hAnsi="Times New Roman" w:cs="Times New Roman"/>
          <w:b/>
          <w:bCs/>
          <w:sz w:val="24"/>
          <w:szCs w:val="24"/>
          <w:rPrChange w:id="20" w:author="Oh, David (Sangmok)" w:date="2020-09-21T22:01:00Z">
            <w:rPr>
              <w:rFonts w:ascii="Times New Roman" w:hAnsi="Times New Roman" w:cs="Times New Roman"/>
              <w:sz w:val="24"/>
              <w:szCs w:val="24"/>
            </w:rPr>
          </w:rPrChange>
        </w:rPr>
      </w:pPr>
      <w:r w:rsidRPr="00826639">
        <w:rPr>
          <w:rFonts w:ascii="Times New Roman" w:hAnsi="Times New Roman" w:cs="Times New Roman"/>
          <w:b/>
          <w:bCs/>
          <w:sz w:val="24"/>
          <w:szCs w:val="24"/>
          <w:rPrChange w:id="21" w:author="Oh, David (Sangmok)" w:date="2020-09-21T22:01:00Z">
            <w:rPr>
              <w:rFonts w:ascii="Times New Roman" w:hAnsi="Times New Roman" w:cs="Times New Roman"/>
              <w:sz w:val="24"/>
              <w:szCs w:val="24"/>
            </w:rPr>
          </w:rPrChange>
        </w:rPr>
        <w:lastRenderedPageBreak/>
        <w:t>Data cleaning</w:t>
      </w:r>
    </w:p>
    <w:p w14:paraId="026BD556" w14:textId="717496F0" w:rsidR="00E960E9" w:rsidRDefault="006B5116" w:rsidP="00E960E9">
      <w:pPr>
        <w:ind w:left="425"/>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ownload CSV file was read into a table as </w:t>
      </w:r>
      <w:r w:rsidR="009A4449">
        <w:rPr>
          <w:rFonts w:ascii="Times New Roman" w:hAnsi="Times New Roman" w:cs="Times New Roman"/>
          <w:sz w:val="24"/>
          <w:szCs w:val="24"/>
        </w:rPr>
        <w:t>DataFrame. To evaluate attributes to use and quality of data in respective attribute, I c</w:t>
      </w:r>
      <w:r w:rsidR="007B694E">
        <w:rPr>
          <w:rFonts w:ascii="Times New Roman" w:hAnsi="Times New Roman" w:cs="Times New Roman"/>
          <w:sz w:val="24"/>
          <w:szCs w:val="24"/>
        </w:rPr>
        <w:t xml:space="preserve">alculated the </w:t>
      </w:r>
      <w:r w:rsidR="007B694E" w:rsidRPr="007B694E">
        <w:rPr>
          <w:rFonts w:ascii="Times New Roman" w:hAnsi="Times New Roman" w:cs="Times New Roman"/>
          <w:sz w:val="24"/>
          <w:szCs w:val="24"/>
        </w:rPr>
        <w:t>number of null values</w:t>
      </w:r>
      <w:r w:rsidR="007B694E">
        <w:rPr>
          <w:rFonts w:ascii="Times New Roman" w:hAnsi="Times New Roman" w:cs="Times New Roman"/>
          <w:sz w:val="24"/>
          <w:szCs w:val="24"/>
        </w:rPr>
        <w:t xml:space="preserve"> </w:t>
      </w:r>
      <w:r w:rsidR="009A4449">
        <w:rPr>
          <w:rFonts w:ascii="Times New Roman" w:hAnsi="Times New Roman" w:cs="Times New Roman"/>
          <w:sz w:val="24"/>
          <w:szCs w:val="24"/>
        </w:rPr>
        <w:t>in column</w:t>
      </w:r>
      <w:r w:rsidR="007B694E">
        <w:rPr>
          <w:rFonts w:ascii="Times New Roman" w:hAnsi="Times New Roman" w:cs="Times New Roman"/>
          <w:sz w:val="24"/>
          <w:szCs w:val="24"/>
        </w:rPr>
        <w:t>s</w:t>
      </w:r>
      <w:r w:rsidR="009A4449">
        <w:rPr>
          <w:rFonts w:ascii="Times New Roman" w:hAnsi="Times New Roman" w:cs="Times New Roman"/>
          <w:sz w:val="24"/>
          <w:szCs w:val="24"/>
        </w:rPr>
        <w:t xml:space="preserve"> and value_counts to see category of value and proportion of each value group under that attribute. </w:t>
      </w:r>
      <w:r w:rsidR="00EA744C">
        <w:rPr>
          <w:rFonts w:ascii="Times New Roman" w:hAnsi="Times New Roman" w:cs="Times New Roman"/>
          <w:sz w:val="24"/>
          <w:szCs w:val="24"/>
        </w:rPr>
        <w:t xml:space="preserve">From the result of </w:t>
      </w:r>
      <w:r w:rsidR="007B694E">
        <w:rPr>
          <w:rFonts w:ascii="Times New Roman" w:hAnsi="Times New Roman" w:cs="Times New Roman"/>
          <w:sz w:val="24"/>
          <w:szCs w:val="24"/>
        </w:rPr>
        <w:t>DataFrame.isnull().sum(), I selected attributes in blue square in Pic A. The count attributes were chose</w:t>
      </w:r>
      <w:ins w:id="22" w:author="Oh, David (Sangmok)" w:date="2020-09-21T22:01:00Z">
        <w:r w:rsidR="00826639">
          <w:rPr>
            <w:rFonts w:ascii="Times New Roman" w:hAnsi="Times New Roman" w:cs="Times New Roman" w:hint="eastAsia"/>
            <w:sz w:val="24"/>
            <w:szCs w:val="24"/>
          </w:rPr>
          <w:t>d</w:t>
        </w:r>
      </w:ins>
      <w:r w:rsidR="007B694E">
        <w:rPr>
          <w:rFonts w:ascii="Times New Roman" w:hAnsi="Times New Roman" w:cs="Times New Roman"/>
          <w:sz w:val="24"/>
          <w:szCs w:val="24"/>
        </w:rPr>
        <w:t xml:space="preserve"> for visualized data exploration along with Weather, Road and Light condition. Weather, Road and Light condition attributes were used for training and evaluating models.</w:t>
      </w:r>
    </w:p>
    <w:p w14:paraId="75506152" w14:textId="77777777" w:rsidR="001B20B4" w:rsidRDefault="009A4449" w:rsidP="00E960E9">
      <w:pPr>
        <w:ind w:left="425"/>
        <w:rPr>
          <w:ins w:id="23" w:author="Oh, David (Sangmok)" w:date="2020-09-22T11:52:00Z"/>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3B18FA1" wp14:editId="1C42AC11">
            <wp:extent cx="1395730" cy="4770755"/>
            <wp:effectExtent l="190500" t="190500" r="185420" b="1822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5730" cy="4770755"/>
                    </a:xfrm>
                    <a:prstGeom prst="rect">
                      <a:avLst/>
                    </a:prstGeom>
                    <a:ln>
                      <a:noFill/>
                    </a:ln>
                    <a:effectLst>
                      <a:outerShdw blurRad="190500" algn="tl" rotWithShape="0">
                        <a:srgbClr val="000000">
                          <a:alpha val="70000"/>
                        </a:srgbClr>
                      </a:outerShdw>
                    </a:effectLst>
                  </pic:spPr>
                </pic:pic>
              </a:graphicData>
            </a:graphic>
          </wp:inline>
        </w:drawing>
      </w:r>
    </w:p>
    <w:p w14:paraId="79CDC4D2" w14:textId="6182E321" w:rsidR="009A4449" w:rsidRDefault="007B694E" w:rsidP="00E960E9">
      <w:pPr>
        <w:ind w:left="425"/>
        <w:rPr>
          <w:rFonts w:ascii="Times New Roman" w:hAnsi="Times New Roman" w:cs="Times New Roman"/>
          <w:sz w:val="24"/>
          <w:szCs w:val="24"/>
        </w:rPr>
      </w:pPr>
      <w:r>
        <w:rPr>
          <w:rFonts w:ascii="Times New Roman" w:hAnsi="Times New Roman" w:cs="Times New Roman"/>
          <w:sz w:val="24"/>
          <w:szCs w:val="24"/>
        </w:rPr>
        <w:t>Pic. A : Result of DataFrame.isnull().sum()</w:t>
      </w:r>
    </w:p>
    <w:p w14:paraId="6641D679" w14:textId="512B47F9" w:rsidR="007B694E" w:rsidRDefault="007B694E" w:rsidP="00E960E9">
      <w:pPr>
        <w:ind w:left="425"/>
        <w:rPr>
          <w:rFonts w:ascii="Times New Roman" w:hAnsi="Times New Roman" w:cs="Times New Roman"/>
          <w:sz w:val="24"/>
          <w:szCs w:val="24"/>
        </w:rPr>
      </w:pPr>
    </w:p>
    <w:p w14:paraId="72E4DE26" w14:textId="586D430B" w:rsidR="00E85B90" w:rsidRDefault="00E85B90" w:rsidP="00E85B90">
      <w:pPr>
        <w:ind w:left="425"/>
        <w:rPr>
          <w:rFonts w:ascii="Times New Roman" w:hAnsi="Times New Roman" w:cs="Times New Roman"/>
          <w:sz w:val="24"/>
          <w:szCs w:val="24"/>
        </w:rPr>
      </w:pPr>
      <w:r>
        <w:rPr>
          <w:rFonts w:ascii="Times New Roman" w:hAnsi="Times New Roman" w:cs="Times New Roman"/>
          <w:sz w:val="24"/>
          <w:szCs w:val="24"/>
        </w:rPr>
        <w:t xml:space="preserve">Among Count Attribute, I chose </w:t>
      </w:r>
      <w:r w:rsidRPr="007B694E">
        <w:rPr>
          <w:rFonts w:ascii="Times New Roman" w:hAnsi="Times New Roman" w:cs="Times New Roman"/>
          <w:sz w:val="24"/>
          <w:szCs w:val="24"/>
        </w:rPr>
        <w:t>PERSONCOUNT</w:t>
      </w:r>
      <w:r>
        <w:rPr>
          <w:rFonts w:ascii="Times New Roman" w:hAnsi="Times New Roman" w:cs="Times New Roman"/>
          <w:sz w:val="24"/>
          <w:szCs w:val="24"/>
        </w:rPr>
        <w:t>, T</w:t>
      </w:r>
      <w:r w:rsidRPr="007B694E">
        <w:rPr>
          <w:rFonts w:ascii="Times New Roman" w:hAnsi="Times New Roman" w:cs="Times New Roman"/>
          <w:sz w:val="24"/>
          <w:szCs w:val="24"/>
        </w:rPr>
        <w:t>he total number of people involved in the collision</w:t>
      </w:r>
      <w:r>
        <w:rPr>
          <w:rFonts w:ascii="Times New Roman" w:hAnsi="Times New Roman" w:cs="Times New Roman"/>
          <w:sz w:val="24"/>
          <w:szCs w:val="24"/>
        </w:rPr>
        <w:t xml:space="preserve"> and </w:t>
      </w:r>
      <w:r w:rsidRPr="007B694E">
        <w:rPr>
          <w:rFonts w:ascii="Times New Roman" w:hAnsi="Times New Roman" w:cs="Times New Roman"/>
          <w:sz w:val="24"/>
          <w:szCs w:val="24"/>
        </w:rPr>
        <w:t>VEHCOUNT</w:t>
      </w:r>
      <w:r>
        <w:rPr>
          <w:rFonts w:ascii="Times New Roman" w:hAnsi="Times New Roman" w:cs="Times New Roman"/>
          <w:sz w:val="24"/>
          <w:szCs w:val="24"/>
        </w:rPr>
        <w:t xml:space="preserve">, </w:t>
      </w:r>
      <w:r w:rsidRPr="007B694E">
        <w:rPr>
          <w:rFonts w:ascii="Times New Roman" w:hAnsi="Times New Roman" w:cs="Times New Roman"/>
          <w:sz w:val="24"/>
          <w:szCs w:val="24"/>
        </w:rPr>
        <w:t>The number of vehicles involved in the collision</w:t>
      </w:r>
      <w:r>
        <w:rPr>
          <w:rFonts w:ascii="Times New Roman" w:hAnsi="Times New Roman" w:cs="Times New Roman"/>
          <w:sz w:val="24"/>
          <w:szCs w:val="24"/>
        </w:rPr>
        <w:t xml:space="preserve"> because value in the rest two count columns (PEDCOUNT, PEDCYLCOUNT) is zero in most cases. </w:t>
      </w:r>
    </w:p>
    <w:p w14:paraId="72B1F328" w14:textId="2FCA3088" w:rsidR="00E85B90" w:rsidRDefault="00E85B90" w:rsidP="00E85B90">
      <w:pPr>
        <w:ind w:left="425"/>
        <w:rPr>
          <w:rFonts w:ascii="Times New Roman" w:hAnsi="Times New Roman" w:cs="Times New Roman"/>
          <w:sz w:val="24"/>
          <w:szCs w:val="24"/>
        </w:rPr>
      </w:pPr>
    </w:p>
    <w:p w14:paraId="7AB49391" w14:textId="2E322FB9" w:rsidR="00E85B90" w:rsidRDefault="00E85B90" w:rsidP="00E85B90">
      <w:pPr>
        <w:ind w:left="425"/>
        <w:rPr>
          <w:rFonts w:ascii="Times New Roman" w:hAnsi="Times New Roman" w:cs="Times New Roman"/>
          <w:sz w:val="24"/>
          <w:szCs w:val="24"/>
        </w:rPr>
      </w:pPr>
      <w:r>
        <w:rPr>
          <w:rFonts w:ascii="Times New Roman" w:hAnsi="Times New Roman" w:cs="Times New Roman"/>
          <w:sz w:val="24"/>
          <w:szCs w:val="24"/>
        </w:rPr>
        <w:lastRenderedPageBreak/>
        <w:t xml:space="preserve">To process null value in condition attributes (WEATHER, ROADCOND, LIGHTCOND), I replaced null value with ‘Unknown’ as the most appropriate category in terms of what the description means. </w:t>
      </w:r>
    </w:p>
    <w:p w14:paraId="565DA359" w14:textId="7265D248" w:rsidR="00E85B90" w:rsidRDefault="00E85B90" w:rsidP="00E85B90">
      <w:pPr>
        <w:ind w:left="425"/>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checking value count of </w:t>
      </w:r>
      <w:r w:rsidR="00891EE6">
        <w:rPr>
          <w:rFonts w:ascii="Times New Roman" w:hAnsi="Times New Roman" w:cs="Times New Roman"/>
          <w:sz w:val="24"/>
          <w:szCs w:val="24"/>
        </w:rPr>
        <w:t xml:space="preserve">label value (SEVERITYCODE or SEVERITYDESC) grouping by </w:t>
      </w:r>
      <w:r>
        <w:rPr>
          <w:rFonts w:ascii="Times New Roman" w:hAnsi="Times New Roman" w:cs="Times New Roman"/>
          <w:sz w:val="24"/>
          <w:szCs w:val="24"/>
        </w:rPr>
        <w:t>condition attributes (WEATHER, ROADCOND, LIGHTCOND)</w:t>
      </w:r>
      <w:r w:rsidR="00891EE6">
        <w:rPr>
          <w:rFonts w:ascii="Times New Roman" w:hAnsi="Times New Roman" w:cs="Times New Roman"/>
          <w:sz w:val="24"/>
          <w:szCs w:val="24"/>
        </w:rPr>
        <w:t>, it showed around 70% was ‘1’ in SEVERITYCODE, ‘</w:t>
      </w:r>
      <w:r w:rsidR="00891EE6" w:rsidRPr="00891EE6">
        <w:rPr>
          <w:rFonts w:ascii="Times New Roman" w:hAnsi="Times New Roman" w:cs="Times New Roman"/>
          <w:sz w:val="24"/>
          <w:szCs w:val="24"/>
        </w:rPr>
        <w:t>prop damage</w:t>
      </w:r>
      <w:r w:rsidR="00891EE6">
        <w:rPr>
          <w:rFonts w:ascii="Times New Roman" w:hAnsi="Times New Roman" w:cs="Times New Roman"/>
          <w:sz w:val="24"/>
          <w:szCs w:val="24"/>
        </w:rPr>
        <w:t>’ in SEVERITYDESC and 30% was ‘2’ in in SEVERITYCODE, ‘</w:t>
      </w:r>
      <w:r w:rsidR="00891EE6" w:rsidRPr="00891EE6">
        <w:rPr>
          <w:rFonts w:ascii="Times New Roman" w:hAnsi="Times New Roman" w:cs="Times New Roman"/>
          <w:sz w:val="24"/>
          <w:szCs w:val="24"/>
        </w:rPr>
        <w:t>injury</w:t>
      </w:r>
      <w:r w:rsidR="00891EE6">
        <w:rPr>
          <w:rFonts w:ascii="Times New Roman" w:hAnsi="Times New Roman" w:cs="Times New Roman"/>
          <w:sz w:val="24"/>
          <w:szCs w:val="24"/>
        </w:rPr>
        <w:t>’ in SEVERITYDESC.</w:t>
      </w:r>
    </w:p>
    <w:p w14:paraId="47411A6D" w14:textId="5CEABA2D" w:rsidR="00891EE6" w:rsidRDefault="00891EE6" w:rsidP="00E85B90">
      <w:pPr>
        <w:ind w:left="425"/>
        <w:rPr>
          <w:rFonts w:ascii="Times New Roman" w:hAnsi="Times New Roman" w:cs="Times New Roman"/>
          <w:sz w:val="24"/>
          <w:szCs w:val="24"/>
        </w:rPr>
      </w:pPr>
      <w:r>
        <w:rPr>
          <w:rFonts w:ascii="Times New Roman" w:hAnsi="Times New Roman" w:cs="Times New Roman"/>
          <w:sz w:val="24"/>
          <w:szCs w:val="24"/>
        </w:rPr>
        <w:t>Under assumption that highly frequent accident occurring location may have some relationship with condition attributes, I reviewed highly frequent accident occurring location data set filtered with number of accidents are more that 20 (mean value 3, 75% internal point value 8) but I couldn’t find meaningful difference from n</w:t>
      </w:r>
      <w:r w:rsidR="00803DB8">
        <w:rPr>
          <w:rFonts w:ascii="Times New Roman" w:hAnsi="Times New Roman" w:cs="Times New Roman"/>
          <w:sz w:val="24"/>
          <w:szCs w:val="24"/>
        </w:rPr>
        <w:t>o-filtered case.</w:t>
      </w:r>
    </w:p>
    <w:p w14:paraId="33F53D5F" w14:textId="65D73F34" w:rsidR="00803DB8" w:rsidRPr="00891EE6" w:rsidRDefault="00803DB8" w:rsidP="00E85B90">
      <w:pPr>
        <w:ind w:left="425"/>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assume that some aspect from location or geology may influence on occurring accident mixed with weather, road and light condition. Actually, according to data set, there are a way more accidents were happened in relatively good situation (e.g. Clear in Weather, Dry in road condition and daylight in light condition). People are likely to put more attention to drive in bed situation, so it could have driver, pedestrian and bicycle rider be more careful to surroundings and situation. </w:t>
      </w:r>
    </w:p>
    <w:p w14:paraId="18CE053F" w14:textId="77777777" w:rsidR="007B694E" w:rsidRPr="00E960E9" w:rsidRDefault="007B694E" w:rsidP="00E960E9">
      <w:pPr>
        <w:ind w:left="425"/>
        <w:rPr>
          <w:rFonts w:ascii="Times New Roman" w:hAnsi="Times New Roman" w:cs="Times New Roman"/>
          <w:sz w:val="24"/>
          <w:szCs w:val="24"/>
        </w:rPr>
      </w:pPr>
    </w:p>
    <w:p w14:paraId="3EF232BD" w14:textId="77777777" w:rsidR="00F30EDC" w:rsidRPr="00826639" w:rsidRDefault="001F217D" w:rsidP="00F30EDC">
      <w:pPr>
        <w:pStyle w:val="ListParagraph"/>
        <w:numPr>
          <w:ilvl w:val="1"/>
          <w:numId w:val="3"/>
        </w:numPr>
        <w:ind w:leftChars="0"/>
        <w:rPr>
          <w:rFonts w:ascii="Times New Roman" w:hAnsi="Times New Roman" w:cs="Times New Roman"/>
          <w:b/>
          <w:bCs/>
          <w:sz w:val="24"/>
          <w:szCs w:val="24"/>
          <w:rPrChange w:id="24" w:author="Oh, David (Sangmok)" w:date="2020-09-21T22:01:00Z">
            <w:rPr>
              <w:rFonts w:ascii="Times New Roman" w:hAnsi="Times New Roman" w:cs="Times New Roman"/>
              <w:sz w:val="24"/>
              <w:szCs w:val="24"/>
            </w:rPr>
          </w:rPrChange>
        </w:rPr>
      </w:pPr>
      <w:r w:rsidRPr="00826639">
        <w:rPr>
          <w:rFonts w:ascii="Times New Roman" w:hAnsi="Times New Roman" w:cs="Times New Roman"/>
          <w:b/>
          <w:bCs/>
          <w:sz w:val="24"/>
          <w:szCs w:val="24"/>
          <w:rPrChange w:id="25" w:author="Oh, David (Sangmok)" w:date="2020-09-21T22:01:00Z">
            <w:rPr>
              <w:rFonts w:ascii="Times New Roman" w:hAnsi="Times New Roman" w:cs="Times New Roman"/>
              <w:sz w:val="24"/>
              <w:szCs w:val="24"/>
            </w:rPr>
          </w:rPrChange>
        </w:rPr>
        <w:t>Feature selection</w:t>
      </w:r>
    </w:p>
    <w:p w14:paraId="2C019576" w14:textId="3A7187E5" w:rsidR="00F30EDC" w:rsidRPr="00A04A47" w:rsidRDefault="00F30EDC" w:rsidP="00F30EDC">
      <w:pPr>
        <w:ind w:left="425"/>
        <w:rPr>
          <w:rFonts w:ascii="Times New Roman" w:hAnsi="Times New Roman" w:cs="Times New Roman"/>
          <w:color w:val="000000"/>
          <w:sz w:val="24"/>
          <w:szCs w:val="24"/>
        </w:rPr>
      </w:pPr>
      <w:r w:rsidRPr="00A04A47">
        <w:rPr>
          <w:rFonts w:ascii="Times New Roman" w:hAnsi="Times New Roman" w:cs="Times New Roman"/>
          <w:sz w:val="24"/>
          <w:szCs w:val="24"/>
        </w:rPr>
        <w:t xml:space="preserve">After cleaning the data, there were </w:t>
      </w:r>
      <w:r w:rsidRPr="00A04A47">
        <w:rPr>
          <w:rFonts w:ascii="Times New Roman" w:hAnsi="Times New Roman" w:cs="Times New Roman"/>
          <w:color w:val="000000"/>
          <w:sz w:val="24"/>
          <w:szCs w:val="24"/>
        </w:rPr>
        <w:t>194,673 samples, 7 attributes and 29 features from condition attributes (11 features in Weather, 9 features in Road condition, 9 features in Light condition). Upon examining the meaning of</w:t>
      </w:r>
      <w:del w:id="26" w:author="Oh, David (Sangmok)" w:date="2020-09-22T12:01:00Z">
        <w:r w:rsidRPr="00A04A47" w:rsidDel="00B43976">
          <w:rPr>
            <w:rFonts w:ascii="Times New Roman" w:hAnsi="Times New Roman" w:cs="Times New Roman"/>
            <w:color w:val="000000"/>
            <w:sz w:val="24"/>
            <w:szCs w:val="24"/>
          </w:rPr>
          <w:delText xml:space="preserve"> meaning of</w:delText>
        </w:r>
      </w:del>
      <w:r w:rsidRPr="00A04A47">
        <w:rPr>
          <w:rFonts w:ascii="Times New Roman" w:hAnsi="Times New Roman" w:cs="Times New Roman"/>
          <w:color w:val="000000"/>
          <w:sz w:val="24"/>
          <w:szCs w:val="24"/>
        </w:rPr>
        <w:t xml:space="preserve"> each feature and proportion of value within in feature, </w:t>
      </w:r>
      <w:r w:rsidR="00B436E9" w:rsidRPr="00A04A47">
        <w:rPr>
          <w:rFonts w:ascii="Times New Roman" w:hAnsi="Times New Roman" w:cs="Times New Roman"/>
          <w:color w:val="000000"/>
          <w:sz w:val="24"/>
          <w:szCs w:val="24"/>
        </w:rPr>
        <w:t>some of the features were less meaningful information to analyze, for instance, value ‘Unknown’</w:t>
      </w:r>
      <w:r w:rsidRPr="00A04A47">
        <w:rPr>
          <w:rFonts w:ascii="Times New Roman" w:hAnsi="Times New Roman" w:cs="Times New Roman"/>
          <w:color w:val="000000"/>
          <w:sz w:val="24"/>
          <w:szCs w:val="24"/>
        </w:rPr>
        <w:t xml:space="preserve"> </w:t>
      </w:r>
      <w:r w:rsidR="00B436E9" w:rsidRPr="00A04A47">
        <w:rPr>
          <w:rFonts w:ascii="Times New Roman" w:hAnsi="Times New Roman" w:cs="Times New Roman"/>
          <w:color w:val="000000"/>
          <w:sz w:val="24"/>
          <w:szCs w:val="24"/>
        </w:rPr>
        <w:t xml:space="preserve">or ‘Other’ in weather, road condition and light condition attribute, and some of features contained very low, for example,  </w:t>
      </w:r>
      <w:r w:rsidR="00A04A47" w:rsidRPr="00A04A47">
        <w:rPr>
          <w:rFonts w:ascii="Times New Roman" w:hAnsi="Times New Roman" w:cs="Times New Roman"/>
          <w:color w:val="000000"/>
          <w:sz w:val="24"/>
          <w:szCs w:val="24"/>
        </w:rPr>
        <w:t>value ‘Sleet/Hail/Freezing Rain’, ‘Blowing Sand/Dirt’, ‘Severe Crosswind’, ‘Partly Cloudy’ in weather.</w:t>
      </w:r>
    </w:p>
    <w:p w14:paraId="30772519" w14:textId="4DF0EA3B" w:rsidR="00A04A47" w:rsidRDefault="00A04A47" w:rsidP="00F30EDC">
      <w:pPr>
        <w:ind w:left="425"/>
        <w:rPr>
          <w:rFonts w:ascii="Times New Roman" w:hAnsi="Times New Roman" w:cs="Times New Roman"/>
          <w:color w:val="000000"/>
          <w:sz w:val="24"/>
          <w:szCs w:val="24"/>
        </w:rPr>
      </w:pPr>
      <w:r w:rsidRPr="00A04A47">
        <w:rPr>
          <w:rFonts w:ascii="Times New Roman" w:hAnsi="Times New Roman" w:cs="Times New Roman"/>
          <w:color w:val="000000"/>
          <w:sz w:val="24"/>
          <w:szCs w:val="24"/>
        </w:rPr>
        <w:t>Summary on feature selection is elaborated in table 1. below.</w:t>
      </w:r>
    </w:p>
    <w:p w14:paraId="2E56C93A" w14:textId="77777777" w:rsidR="00F30582" w:rsidRPr="00A04A47" w:rsidRDefault="00F30582" w:rsidP="00F30EDC">
      <w:pPr>
        <w:ind w:left="425"/>
        <w:rPr>
          <w:rFonts w:ascii="Times New Roman" w:hAnsi="Times New Roman" w:cs="Times New Roman"/>
          <w:color w:val="000000"/>
          <w:sz w:val="24"/>
          <w:szCs w:val="24"/>
        </w:rPr>
      </w:pPr>
    </w:p>
    <w:tbl>
      <w:tblPr>
        <w:tblStyle w:val="TableGrid"/>
        <w:tblW w:w="9214" w:type="dxa"/>
        <w:tblInd w:w="137" w:type="dxa"/>
        <w:tblLook w:val="04A0" w:firstRow="1" w:lastRow="0" w:firstColumn="1" w:lastColumn="0" w:noHBand="0" w:noVBand="1"/>
      </w:tblPr>
      <w:tblGrid>
        <w:gridCol w:w="3170"/>
        <w:gridCol w:w="2897"/>
        <w:gridCol w:w="3147"/>
      </w:tblGrid>
      <w:tr w:rsidR="00F30582" w:rsidRPr="00F30582" w14:paraId="4B610E4C" w14:textId="77777777" w:rsidTr="00F30582">
        <w:tc>
          <w:tcPr>
            <w:tcW w:w="3170" w:type="dxa"/>
          </w:tcPr>
          <w:p w14:paraId="3FEDBF90" w14:textId="692BC98D"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Kept Features</w:t>
            </w:r>
          </w:p>
        </w:tc>
        <w:tc>
          <w:tcPr>
            <w:tcW w:w="2897" w:type="dxa"/>
          </w:tcPr>
          <w:p w14:paraId="1EDADB92" w14:textId="1FF96F26"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 xml:space="preserve">Dropped Features </w:t>
            </w:r>
          </w:p>
        </w:tc>
        <w:tc>
          <w:tcPr>
            <w:tcW w:w="3147" w:type="dxa"/>
          </w:tcPr>
          <w:p w14:paraId="4D2624DD" w14:textId="37C753B7"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Reason for dropping</w:t>
            </w:r>
          </w:p>
        </w:tc>
      </w:tr>
      <w:tr w:rsidR="00F30582" w:rsidRPr="00F30582" w14:paraId="0AA87A87" w14:textId="77777777" w:rsidTr="00F30582">
        <w:tc>
          <w:tcPr>
            <w:tcW w:w="3170" w:type="dxa"/>
          </w:tcPr>
          <w:p w14:paraId="656E558B" w14:textId="7AF12AA1"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Overcast, Raining, Clear, Snowing, Fog/Smog/Smoke in Weather condition</w:t>
            </w:r>
          </w:p>
        </w:tc>
        <w:tc>
          <w:tcPr>
            <w:tcW w:w="2897" w:type="dxa"/>
          </w:tcPr>
          <w:p w14:paraId="408A3E1C" w14:textId="77777777"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Unknown, Others</w:t>
            </w:r>
          </w:p>
          <w:p w14:paraId="748B6373" w14:textId="77777777" w:rsidR="00A04A47" w:rsidRPr="00F30582" w:rsidRDefault="00A04A47" w:rsidP="00F30EDC">
            <w:pPr>
              <w:rPr>
                <w:rFonts w:ascii="Times New Roman" w:hAnsi="Times New Roman" w:cs="Times New Roman"/>
                <w:color w:val="000000"/>
                <w:sz w:val="24"/>
                <w:szCs w:val="24"/>
              </w:rPr>
            </w:pPr>
          </w:p>
          <w:p w14:paraId="54D4B0D4" w14:textId="30CA0975"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Sleet/Hail/Freezing Rain, Blowing Sand/Dirt, Severe Crosswind, Partly Cloudy</w:t>
            </w:r>
          </w:p>
        </w:tc>
        <w:tc>
          <w:tcPr>
            <w:tcW w:w="3147" w:type="dxa"/>
          </w:tcPr>
          <w:p w14:paraId="23991F78" w14:textId="77777777"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 xml:space="preserve">Less meaningful information </w:t>
            </w:r>
          </w:p>
          <w:p w14:paraId="280877A3" w14:textId="77777777" w:rsidR="00A04A47" w:rsidRPr="00F30582" w:rsidRDefault="00A04A47" w:rsidP="00F30EDC">
            <w:pPr>
              <w:rPr>
                <w:rFonts w:ascii="Times New Roman" w:hAnsi="Times New Roman" w:cs="Times New Roman"/>
                <w:color w:val="000000"/>
                <w:sz w:val="24"/>
                <w:szCs w:val="24"/>
              </w:rPr>
            </w:pPr>
          </w:p>
          <w:p w14:paraId="7E908E1A" w14:textId="736733A4"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Very small number of case</w:t>
            </w:r>
            <w:r w:rsidR="00F30582" w:rsidRPr="00F30582">
              <w:rPr>
                <w:rFonts w:ascii="Times New Roman" w:hAnsi="Times New Roman" w:cs="Times New Roman"/>
                <w:color w:val="000000"/>
                <w:sz w:val="24"/>
                <w:szCs w:val="24"/>
              </w:rPr>
              <w:t>s</w:t>
            </w:r>
            <w:r w:rsidRPr="00F30582">
              <w:rPr>
                <w:rFonts w:ascii="Times New Roman" w:hAnsi="Times New Roman" w:cs="Times New Roman"/>
                <w:color w:val="000000"/>
                <w:sz w:val="24"/>
                <w:szCs w:val="24"/>
              </w:rPr>
              <w:t xml:space="preserve"> over total cases</w:t>
            </w:r>
          </w:p>
        </w:tc>
      </w:tr>
      <w:tr w:rsidR="00F30582" w:rsidRPr="00F30582" w14:paraId="11FA2C6E" w14:textId="77777777" w:rsidTr="00F30582">
        <w:tc>
          <w:tcPr>
            <w:tcW w:w="3170" w:type="dxa"/>
          </w:tcPr>
          <w:p w14:paraId="7C7142EA" w14:textId="08174461"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 xml:space="preserve">Wet, Dry, Snow/Slush, Ice </w:t>
            </w:r>
            <w:ins w:id="27" w:author="Oh, David (Sangmok)" w:date="2020-09-22T12:06:00Z">
              <w:r w:rsidR="00B43976">
                <w:rPr>
                  <w:rFonts w:ascii="Times New Roman" w:hAnsi="Times New Roman" w:cs="Times New Roman"/>
                  <w:color w:val="000000"/>
                  <w:sz w:val="24"/>
                  <w:szCs w:val="24"/>
                </w:rPr>
                <w:t>in Road condition</w:t>
              </w:r>
            </w:ins>
            <w:del w:id="28" w:author="Oh, David (Sangmok)" w:date="2020-09-22T12:06:00Z">
              <w:r w:rsidRPr="00F30582" w:rsidDel="00B43976">
                <w:rPr>
                  <w:rFonts w:ascii="Times New Roman" w:hAnsi="Times New Roman" w:cs="Times New Roman"/>
                  <w:color w:val="000000"/>
                  <w:sz w:val="24"/>
                  <w:szCs w:val="24"/>
                </w:rPr>
                <w:delText xml:space="preserve"> </w:delText>
              </w:r>
            </w:del>
          </w:p>
        </w:tc>
        <w:tc>
          <w:tcPr>
            <w:tcW w:w="2897" w:type="dxa"/>
          </w:tcPr>
          <w:p w14:paraId="12559D7A" w14:textId="77777777"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Unknown, Others</w:t>
            </w:r>
          </w:p>
          <w:p w14:paraId="4AB90453" w14:textId="77777777" w:rsidR="00A04A47" w:rsidRPr="00F30582" w:rsidRDefault="00A04A47" w:rsidP="00F30EDC">
            <w:pPr>
              <w:rPr>
                <w:rFonts w:ascii="Times New Roman" w:hAnsi="Times New Roman" w:cs="Times New Roman"/>
                <w:color w:val="000000"/>
                <w:sz w:val="24"/>
                <w:szCs w:val="24"/>
              </w:rPr>
            </w:pPr>
          </w:p>
          <w:p w14:paraId="2020FBDA" w14:textId="6D7DD832" w:rsidR="00A04A47" w:rsidRPr="00F30582" w:rsidRDefault="00A04A47"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Sand/Mud/Dirt, Standing Water, Oil</w:t>
            </w:r>
            <w:del w:id="29" w:author="Oh, David (Sangmok)" w:date="2020-09-22T12:09:00Z">
              <w:r w:rsidRPr="00F30582" w:rsidDel="00B43976">
                <w:rPr>
                  <w:rFonts w:ascii="Times New Roman" w:hAnsi="Times New Roman" w:cs="Times New Roman"/>
                  <w:color w:val="000000"/>
                  <w:sz w:val="24"/>
                  <w:szCs w:val="24"/>
                </w:rPr>
                <w:delText>,</w:delText>
              </w:r>
            </w:del>
            <w:r w:rsidRPr="00F30582">
              <w:rPr>
                <w:rFonts w:ascii="Times New Roman" w:hAnsi="Times New Roman" w:cs="Times New Roman"/>
                <w:color w:val="000000"/>
                <w:sz w:val="24"/>
                <w:szCs w:val="24"/>
              </w:rPr>
              <w:t xml:space="preserve"> </w:t>
            </w:r>
          </w:p>
        </w:tc>
        <w:tc>
          <w:tcPr>
            <w:tcW w:w="3147" w:type="dxa"/>
          </w:tcPr>
          <w:p w14:paraId="4B31A6FB" w14:textId="77777777" w:rsidR="00F30582" w:rsidRPr="00F30582" w:rsidRDefault="00F30582" w:rsidP="00F30582">
            <w:pPr>
              <w:rPr>
                <w:rFonts w:ascii="Times New Roman" w:hAnsi="Times New Roman" w:cs="Times New Roman"/>
                <w:color w:val="000000"/>
                <w:sz w:val="24"/>
                <w:szCs w:val="24"/>
              </w:rPr>
            </w:pPr>
            <w:r w:rsidRPr="00F30582">
              <w:rPr>
                <w:rFonts w:ascii="Times New Roman" w:hAnsi="Times New Roman" w:cs="Times New Roman"/>
                <w:color w:val="000000"/>
                <w:sz w:val="24"/>
                <w:szCs w:val="24"/>
              </w:rPr>
              <w:t xml:space="preserve">Less meaningful information </w:t>
            </w:r>
          </w:p>
          <w:p w14:paraId="4ADFCC84" w14:textId="77777777" w:rsidR="00F30582" w:rsidRPr="00F30582" w:rsidRDefault="00F30582" w:rsidP="00F30582">
            <w:pPr>
              <w:rPr>
                <w:rFonts w:ascii="Times New Roman" w:hAnsi="Times New Roman" w:cs="Times New Roman"/>
                <w:color w:val="000000"/>
                <w:sz w:val="24"/>
                <w:szCs w:val="24"/>
              </w:rPr>
            </w:pPr>
          </w:p>
          <w:p w14:paraId="2C6AA2F4" w14:textId="06B5BBEC" w:rsidR="00A04A47" w:rsidRPr="00F30582" w:rsidRDefault="00F30582" w:rsidP="00F30582">
            <w:pPr>
              <w:rPr>
                <w:rFonts w:ascii="Times New Roman" w:hAnsi="Times New Roman" w:cs="Times New Roman"/>
                <w:color w:val="000000"/>
                <w:sz w:val="24"/>
                <w:szCs w:val="24"/>
              </w:rPr>
            </w:pPr>
            <w:r w:rsidRPr="00F30582">
              <w:rPr>
                <w:rFonts w:ascii="Times New Roman" w:hAnsi="Times New Roman" w:cs="Times New Roman"/>
                <w:color w:val="000000"/>
                <w:sz w:val="24"/>
                <w:szCs w:val="24"/>
              </w:rPr>
              <w:t>Very small number of cases over total cases</w:t>
            </w:r>
          </w:p>
        </w:tc>
      </w:tr>
      <w:tr w:rsidR="00F30582" w:rsidRPr="00F30582" w14:paraId="0465A6BF" w14:textId="77777777" w:rsidTr="00F30582">
        <w:tc>
          <w:tcPr>
            <w:tcW w:w="3170" w:type="dxa"/>
          </w:tcPr>
          <w:p w14:paraId="45873DDE" w14:textId="28C046CD" w:rsidR="00A04A47" w:rsidRPr="00F30582" w:rsidRDefault="00F30582"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t xml:space="preserve">Daylight, Dark-Street Light On, Dark-No Street Lights, </w:t>
            </w:r>
            <w:r w:rsidRPr="00F30582">
              <w:rPr>
                <w:rFonts w:ascii="Times New Roman" w:hAnsi="Times New Roman" w:cs="Times New Roman"/>
                <w:color w:val="000000"/>
                <w:sz w:val="24"/>
                <w:szCs w:val="24"/>
              </w:rPr>
              <w:lastRenderedPageBreak/>
              <w:t>Dusk, Dawn, Dark-Street Lights Off</w:t>
            </w:r>
            <w:ins w:id="30" w:author="Oh, David (Sangmok)" w:date="2020-09-22T12:06:00Z">
              <w:r w:rsidR="00B43976">
                <w:rPr>
                  <w:rFonts w:ascii="Times New Roman" w:hAnsi="Times New Roman" w:cs="Times New Roman"/>
                  <w:color w:val="000000"/>
                  <w:sz w:val="24"/>
                  <w:szCs w:val="24"/>
                </w:rPr>
                <w:t xml:space="preserve"> in Light Condition</w:t>
              </w:r>
            </w:ins>
          </w:p>
        </w:tc>
        <w:tc>
          <w:tcPr>
            <w:tcW w:w="2897" w:type="dxa"/>
          </w:tcPr>
          <w:p w14:paraId="3A68032C" w14:textId="77777777" w:rsidR="00A04A47" w:rsidRPr="00F30582" w:rsidRDefault="00F30582"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lastRenderedPageBreak/>
              <w:t>Unknown, Other</w:t>
            </w:r>
          </w:p>
          <w:p w14:paraId="36DE1895" w14:textId="77777777" w:rsidR="00F30582" w:rsidRPr="00F30582" w:rsidRDefault="00F30582" w:rsidP="00F30EDC">
            <w:pPr>
              <w:rPr>
                <w:rFonts w:ascii="Times New Roman" w:hAnsi="Times New Roman" w:cs="Times New Roman"/>
                <w:color w:val="000000"/>
                <w:sz w:val="24"/>
                <w:szCs w:val="24"/>
              </w:rPr>
            </w:pPr>
          </w:p>
          <w:p w14:paraId="705D598B" w14:textId="5A50F3E6" w:rsidR="00F30582" w:rsidRPr="00F30582" w:rsidRDefault="00F30582" w:rsidP="00F30EDC">
            <w:pPr>
              <w:rPr>
                <w:rFonts w:ascii="Times New Roman" w:hAnsi="Times New Roman" w:cs="Times New Roman"/>
                <w:color w:val="000000"/>
                <w:sz w:val="24"/>
                <w:szCs w:val="24"/>
              </w:rPr>
            </w:pPr>
            <w:r w:rsidRPr="00F30582">
              <w:rPr>
                <w:rFonts w:ascii="Times New Roman" w:hAnsi="Times New Roman" w:cs="Times New Roman"/>
                <w:color w:val="000000"/>
                <w:sz w:val="24"/>
                <w:szCs w:val="24"/>
              </w:rPr>
              <w:lastRenderedPageBreak/>
              <w:t>Dark-Unknown Lighting</w:t>
            </w:r>
          </w:p>
        </w:tc>
        <w:tc>
          <w:tcPr>
            <w:tcW w:w="3147" w:type="dxa"/>
          </w:tcPr>
          <w:p w14:paraId="4C1389FE" w14:textId="77777777" w:rsidR="00F30582" w:rsidRPr="00F30582" w:rsidRDefault="00F30582" w:rsidP="00F30582">
            <w:pPr>
              <w:rPr>
                <w:rFonts w:ascii="Times New Roman" w:hAnsi="Times New Roman" w:cs="Times New Roman"/>
                <w:color w:val="000000"/>
                <w:sz w:val="24"/>
                <w:szCs w:val="24"/>
              </w:rPr>
            </w:pPr>
            <w:r w:rsidRPr="00F30582">
              <w:rPr>
                <w:rFonts w:ascii="Times New Roman" w:hAnsi="Times New Roman" w:cs="Times New Roman"/>
                <w:color w:val="000000"/>
                <w:sz w:val="24"/>
                <w:szCs w:val="24"/>
              </w:rPr>
              <w:lastRenderedPageBreak/>
              <w:t xml:space="preserve">Less meaningful information </w:t>
            </w:r>
          </w:p>
          <w:p w14:paraId="24A1B329" w14:textId="77777777" w:rsidR="00F30582" w:rsidRPr="00F30582" w:rsidRDefault="00F30582" w:rsidP="00F30582">
            <w:pPr>
              <w:rPr>
                <w:rFonts w:ascii="Times New Roman" w:hAnsi="Times New Roman" w:cs="Times New Roman"/>
                <w:color w:val="000000"/>
                <w:sz w:val="24"/>
                <w:szCs w:val="24"/>
              </w:rPr>
            </w:pPr>
          </w:p>
          <w:p w14:paraId="484118EA" w14:textId="08B2E450" w:rsidR="00A04A47" w:rsidRPr="00F30582" w:rsidRDefault="00F30582" w:rsidP="00F30582">
            <w:pPr>
              <w:rPr>
                <w:rFonts w:ascii="Times New Roman" w:hAnsi="Times New Roman" w:cs="Times New Roman"/>
                <w:color w:val="000000"/>
                <w:sz w:val="24"/>
                <w:szCs w:val="24"/>
              </w:rPr>
            </w:pPr>
            <w:r w:rsidRPr="00F30582">
              <w:rPr>
                <w:rFonts w:ascii="Times New Roman" w:hAnsi="Times New Roman" w:cs="Times New Roman"/>
                <w:color w:val="000000"/>
                <w:sz w:val="24"/>
                <w:szCs w:val="24"/>
              </w:rPr>
              <w:lastRenderedPageBreak/>
              <w:t>Very small number of cases</w:t>
            </w:r>
            <w:r>
              <w:rPr>
                <w:rFonts w:ascii="Times New Roman" w:hAnsi="Times New Roman" w:cs="Times New Roman"/>
                <w:color w:val="000000"/>
                <w:sz w:val="24"/>
                <w:szCs w:val="24"/>
              </w:rPr>
              <w:t xml:space="preserve"> </w:t>
            </w:r>
            <w:r w:rsidRPr="00F30582">
              <w:rPr>
                <w:rFonts w:ascii="Times New Roman" w:hAnsi="Times New Roman" w:cs="Times New Roman"/>
                <w:color w:val="000000"/>
                <w:sz w:val="24"/>
                <w:szCs w:val="24"/>
              </w:rPr>
              <w:t>over total cases over total cases</w:t>
            </w:r>
          </w:p>
        </w:tc>
      </w:tr>
    </w:tbl>
    <w:p w14:paraId="4DF78BD0" w14:textId="6E8828CD" w:rsidR="00A04A47" w:rsidRDefault="00F30582" w:rsidP="00F30EDC">
      <w:pPr>
        <w:ind w:left="425"/>
        <w:rPr>
          <w:rFonts w:ascii="Times New Roman" w:hAnsi="Times New Roman" w:cs="Times New Roman"/>
          <w:kern w:val="0"/>
          <w:sz w:val="24"/>
          <w:szCs w:val="24"/>
        </w:rPr>
      </w:pPr>
      <w:r w:rsidRPr="00F30582">
        <w:rPr>
          <w:rFonts w:ascii="Times New Roman" w:hAnsi="Times New Roman" w:cs="Times New Roman"/>
          <w:color w:val="000000"/>
          <w:sz w:val="24"/>
          <w:szCs w:val="24"/>
        </w:rPr>
        <w:lastRenderedPageBreak/>
        <w:t xml:space="preserve">Table 1. </w:t>
      </w:r>
      <w:r w:rsidRPr="00F30582">
        <w:rPr>
          <w:rFonts w:ascii="Times New Roman" w:hAnsi="Times New Roman" w:cs="Times New Roman"/>
          <w:kern w:val="0"/>
          <w:sz w:val="24"/>
          <w:szCs w:val="24"/>
        </w:rPr>
        <w:t>Feature selection during data cleaning</w:t>
      </w:r>
    </w:p>
    <w:p w14:paraId="78922DA4" w14:textId="77777777" w:rsidR="00F30582" w:rsidRPr="00F30582" w:rsidRDefault="00F30582" w:rsidP="00F30EDC">
      <w:pPr>
        <w:ind w:left="425"/>
        <w:rPr>
          <w:rFonts w:ascii="Times New Roman" w:hAnsi="Times New Roman" w:cs="Times New Roman"/>
          <w:color w:val="000000"/>
          <w:sz w:val="24"/>
          <w:szCs w:val="24"/>
        </w:rPr>
      </w:pPr>
    </w:p>
    <w:p w14:paraId="74B66D20" w14:textId="77777777" w:rsidR="001F217D" w:rsidRPr="00826639" w:rsidRDefault="001F217D" w:rsidP="001F217D">
      <w:pPr>
        <w:pStyle w:val="ListParagraph"/>
        <w:numPr>
          <w:ilvl w:val="0"/>
          <w:numId w:val="3"/>
        </w:numPr>
        <w:ind w:leftChars="0"/>
        <w:rPr>
          <w:rFonts w:ascii="Times New Roman" w:hAnsi="Times New Roman" w:cs="Times New Roman"/>
          <w:b/>
          <w:bCs/>
          <w:sz w:val="24"/>
          <w:szCs w:val="24"/>
          <w:rPrChange w:id="31" w:author="Oh, David (Sangmok)" w:date="2020-09-21T22:01:00Z">
            <w:rPr>
              <w:rFonts w:ascii="Times New Roman" w:hAnsi="Times New Roman" w:cs="Times New Roman"/>
              <w:sz w:val="24"/>
              <w:szCs w:val="24"/>
            </w:rPr>
          </w:rPrChange>
        </w:rPr>
      </w:pPr>
      <w:r w:rsidRPr="00826639">
        <w:rPr>
          <w:rFonts w:ascii="Times New Roman" w:hAnsi="Times New Roman" w:cs="Times New Roman"/>
          <w:b/>
          <w:bCs/>
          <w:sz w:val="24"/>
          <w:szCs w:val="24"/>
          <w:rPrChange w:id="32" w:author="Oh, David (Sangmok)" w:date="2020-09-21T22:01:00Z">
            <w:rPr>
              <w:rFonts w:ascii="Times New Roman" w:hAnsi="Times New Roman" w:cs="Times New Roman"/>
              <w:sz w:val="24"/>
              <w:szCs w:val="24"/>
            </w:rPr>
          </w:rPrChange>
        </w:rPr>
        <w:t>Exploratory Data Analysis</w:t>
      </w:r>
    </w:p>
    <w:p w14:paraId="3AA7BD1C" w14:textId="590D56A5" w:rsidR="001F217D" w:rsidRPr="00826639" w:rsidRDefault="001F217D" w:rsidP="001F217D">
      <w:pPr>
        <w:pStyle w:val="ListParagraph"/>
        <w:numPr>
          <w:ilvl w:val="1"/>
          <w:numId w:val="3"/>
        </w:numPr>
        <w:ind w:leftChars="0"/>
        <w:rPr>
          <w:rFonts w:ascii="Times New Roman" w:hAnsi="Times New Roman" w:cs="Times New Roman"/>
          <w:b/>
          <w:bCs/>
          <w:sz w:val="24"/>
          <w:szCs w:val="24"/>
          <w:rPrChange w:id="33" w:author="Oh, David (Sangmok)" w:date="2020-09-21T22:02:00Z">
            <w:rPr>
              <w:rFonts w:ascii="Times New Roman" w:hAnsi="Times New Roman" w:cs="Times New Roman"/>
              <w:sz w:val="24"/>
              <w:szCs w:val="24"/>
            </w:rPr>
          </w:rPrChange>
        </w:rPr>
      </w:pPr>
      <w:r w:rsidRPr="00826639">
        <w:rPr>
          <w:rFonts w:ascii="Times New Roman" w:hAnsi="Times New Roman" w:cs="Times New Roman"/>
          <w:b/>
          <w:bCs/>
          <w:sz w:val="24"/>
          <w:szCs w:val="24"/>
          <w:rPrChange w:id="34" w:author="Oh, David (Sangmok)" w:date="2020-09-21T22:02:00Z">
            <w:rPr>
              <w:rFonts w:ascii="Times New Roman" w:hAnsi="Times New Roman" w:cs="Times New Roman"/>
              <w:sz w:val="24"/>
              <w:szCs w:val="24"/>
            </w:rPr>
          </w:rPrChange>
        </w:rPr>
        <w:t xml:space="preserve">Relationship </w:t>
      </w:r>
      <w:r w:rsidR="00080419" w:rsidRPr="00826639">
        <w:rPr>
          <w:rFonts w:ascii="Times New Roman" w:hAnsi="Times New Roman" w:cs="Times New Roman"/>
          <w:b/>
          <w:bCs/>
          <w:sz w:val="24"/>
          <w:szCs w:val="24"/>
          <w:rPrChange w:id="35" w:author="Oh, David (Sangmok)" w:date="2020-09-21T22:02:00Z">
            <w:rPr>
              <w:rFonts w:ascii="Times New Roman" w:hAnsi="Times New Roman" w:cs="Times New Roman"/>
              <w:sz w:val="24"/>
              <w:szCs w:val="24"/>
            </w:rPr>
          </w:rPrChange>
        </w:rPr>
        <w:t>between</w:t>
      </w:r>
      <w:r w:rsidRPr="00826639">
        <w:rPr>
          <w:rFonts w:ascii="Times New Roman" w:hAnsi="Times New Roman" w:cs="Times New Roman"/>
          <w:b/>
          <w:bCs/>
          <w:sz w:val="24"/>
          <w:szCs w:val="24"/>
          <w:rPrChange w:id="36" w:author="Oh, David (Sangmok)" w:date="2020-09-21T22:02:00Z">
            <w:rPr>
              <w:rFonts w:ascii="Times New Roman" w:hAnsi="Times New Roman" w:cs="Times New Roman"/>
              <w:sz w:val="24"/>
              <w:szCs w:val="24"/>
            </w:rPr>
          </w:rPrChange>
        </w:rPr>
        <w:t xml:space="preserve"> Severity and </w:t>
      </w:r>
      <w:r w:rsidR="00080419" w:rsidRPr="00826639">
        <w:rPr>
          <w:rFonts w:ascii="Times New Roman" w:hAnsi="Times New Roman" w:cs="Times New Roman"/>
          <w:b/>
          <w:bCs/>
          <w:sz w:val="24"/>
          <w:szCs w:val="24"/>
          <w:rPrChange w:id="37" w:author="Oh, David (Sangmok)" w:date="2020-09-21T22:02:00Z">
            <w:rPr>
              <w:rFonts w:ascii="Times New Roman" w:hAnsi="Times New Roman" w:cs="Times New Roman"/>
              <w:sz w:val="24"/>
              <w:szCs w:val="24"/>
            </w:rPr>
          </w:rPrChange>
        </w:rPr>
        <w:t>Weather</w:t>
      </w:r>
    </w:p>
    <w:p w14:paraId="1B951B9D" w14:textId="1F2997E6" w:rsidR="00D61B8B" w:rsidRDefault="00D61B8B" w:rsidP="00AF1FFC">
      <w:pPr>
        <w:rPr>
          <w:ins w:id="38" w:author="Oh, David (Sangmok)" w:date="2020-09-21T19:41:00Z"/>
          <w:rFonts w:ascii="Times New Roman" w:hAnsi="Times New Roman" w:cs="Times New Roman"/>
          <w:sz w:val="24"/>
          <w:szCs w:val="24"/>
        </w:rPr>
      </w:pPr>
      <w:ins w:id="39" w:author="Oh, David (Sangmok)" w:date="2020-09-21T19:39:00Z">
        <w:r>
          <w:rPr>
            <w:rFonts w:ascii="Times New Roman" w:hAnsi="Times New Roman" w:cs="Times New Roman"/>
            <w:sz w:val="24"/>
            <w:szCs w:val="24"/>
          </w:rPr>
          <w:t xml:space="preserve">Looking into the Weather attribute </w:t>
        </w:r>
      </w:ins>
      <w:ins w:id="40" w:author="Oh, David (Sangmok)" w:date="2020-09-21T19:40:00Z">
        <w:r>
          <w:rPr>
            <w:rFonts w:ascii="Times New Roman" w:hAnsi="Times New Roman" w:cs="Times New Roman"/>
            <w:sz w:val="24"/>
            <w:szCs w:val="24"/>
          </w:rPr>
          <w:t>data, some of the Weather condition shows relatively small number of case</w:t>
        </w:r>
      </w:ins>
      <w:ins w:id="41" w:author="Oh, David (Sangmok)" w:date="2020-09-21T19:41:00Z">
        <w:r>
          <w:rPr>
            <w:rFonts w:ascii="Times New Roman" w:hAnsi="Times New Roman" w:cs="Times New Roman"/>
            <w:sz w:val="24"/>
            <w:szCs w:val="24"/>
          </w:rPr>
          <w:t>s happened comparing with total number of sample</w:t>
        </w:r>
      </w:ins>
      <w:ins w:id="42" w:author="Oh, David (Sangmok)" w:date="2020-09-21T19:44:00Z">
        <w:r>
          <w:rPr>
            <w:rFonts w:ascii="Times New Roman" w:hAnsi="Times New Roman" w:cs="Times New Roman"/>
            <w:sz w:val="24"/>
            <w:szCs w:val="24"/>
          </w:rPr>
          <w:t>s</w:t>
        </w:r>
      </w:ins>
      <w:ins w:id="43" w:author="Oh, David (Sangmok)" w:date="2020-09-21T19:41:00Z">
        <w:r>
          <w:rPr>
            <w:rFonts w:ascii="Times New Roman" w:hAnsi="Times New Roman" w:cs="Times New Roman"/>
            <w:sz w:val="24"/>
            <w:szCs w:val="24"/>
          </w:rPr>
          <w:t xml:space="preserve">. </w:t>
        </w:r>
      </w:ins>
    </w:p>
    <w:p w14:paraId="3DDA8ABD" w14:textId="5ED15152" w:rsidR="00D61B8B" w:rsidRPr="00D61B8B" w:rsidRDefault="00D61B8B" w:rsidP="00AF1FFC">
      <w:pPr>
        <w:rPr>
          <w:ins w:id="44" w:author="Oh, David (Sangmok)" w:date="2020-09-21T19:41:00Z"/>
          <w:rFonts w:ascii="Times New Roman" w:hAnsi="Times New Roman" w:cs="Times New Roman"/>
          <w:sz w:val="24"/>
          <w:szCs w:val="24"/>
        </w:rPr>
      </w:pPr>
      <w:ins w:id="45" w:author="Oh, David (Sangmok)" w:date="2020-09-21T19:44:00Z">
        <w:r>
          <w:rPr>
            <w:rFonts w:ascii="Times New Roman" w:hAnsi="Times New Roman" w:cs="Times New Roman"/>
            <w:noProof/>
            <w:sz w:val="24"/>
            <w:szCs w:val="24"/>
          </w:rPr>
          <w:drawing>
            <wp:inline distT="0" distB="0" distL="0" distR="0" wp14:anchorId="6C8C79AF" wp14:editId="369EDF4B">
              <wp:extent cx="1967163" cy="1475372"/>
              <wp:effectExtent l="190500" t="190500" r="186055" b="1822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1991" cy="1493993"/>
                      </a:xfrm>
                      <a:prstGeom prst="rect">
                        <a:avLst/>
                      </a:prstGeom>
                      <a:ln>
                        <a:noFill/>
                      </a:ln>
                      <a:effectLst>
                        <a:outerShdw blurRad="190500" algn="tl" rotWithShape="0">
                          <a:srgbClr val="000000">
                            <a:alpha val="70000"/>
                          </a:srgbClr>
                        </a:outerShdw>
                      </a:effectLst>
                    </pic:spPr>
                  </pic:pic>
                </a:graphicData>
              </a:graphic>
            </wp:inline>
          </w:drawing>
        </w:r>
      </w:ins>
    </w:p>
    <w:p w14:paraId="6FC1E748" w14:textId="07E900C3" w:rsidR="00B012C7" w:rsidRDefault="00AF1FFC" w:rsidP="00AF1FFC">
      <w:pPr>
        <w:rPr>
          <w:ins w:id="46" w:author="Oh, David (Sangmok)" w:date="2020-09-21T19:47:00Z"/>
          <w:rFonts w:ascii="Times New Roman" w:hAnsi="Times New Roman" w:cs="Times New Roman"/>
          <w:sz w:val="24"/>
          <w:szCs w:val="24"/>
        </w:rPr>
      </w:pPr>
      <w:ins w:id="47" w:author="Oh, David (Sangmok)" w:date="2020-09-21T19:05:00Z">
        <w:r>
          <w:rPr>
            <w:rFonts w:ascii="Times New Roman" w:hAnsi="Times New Roman" w:cs="Times New Roman"/>
            <w:sz w:val="24"/>
            <w:szCs w:val="24"/>
          </w:rPr>
          <w:t xml:space="preserve">Hypothesis here is </w:t>
        </w:r>
      </w:ins>
      <w:ins w:id="48" w:author="Oh, David (Sangmok)" w:date="2020-09-21T19:06:00Z">
        <w:r>
          <w:rPr>
            <w:rFonts w:ascii="Times New Roman" w:hAnsi="Times New Roman" w:cs="Times New Roman"/>
            <w:sz w:val="24"/>
            <w:szCs w:val="24"/>
          </w:rPr>
          <w:t xml:space="preserve">certain </w:t>
        </w:r>
      </w:ins>
      <w:ins w:id="49" w:author="Oh, David (Sangmok)" w:date="2020-09-21T19:07:00Z">
        <w:r>
          <w:rPr>
            <w:rFonts w:ascii="Times New Roman" w:hAnsi="Times New Roman" w:cs="Times New Roman"/>
            <w:sz w:val="24"/>
            <w:szCs w:val="24"/>
          </w:rPr>
          <w:t xml:space="preserve">weather condition </w:t>
        </w:r>
      </w:ins>
      <w:ins w:id="50" w:author="Oh, David (Sangmok)" w:date="2020-09-21T19:08:00Z">
        <w:r>
          <w:rPr>
            <w:rFonts w:ascii="Times New Roman" w:hAnsi="Times New Roman" w:cs="Times New Roman"/>
            <w:sz w:val="24"/>
            <w:szCs w:val="24"/>
          </w:rPr>
          <w:t>may relate with car accident and severity</w:t>
        </w:r>
      </w:ins>
      <w:ins w:id="51" w:author="Oh, David (Sangmok)" w:date="2020-09-21T19:09:00Z">
        <w:r>
          <w:rPr>
            <w:rFonts w:ascii="Times New Roman" w:hAnsi="Times New Roman" w:cs="Times New Roman"/>
            <w:sz w:val="24"/>
            <w:szCs w:val="24"/>
          </w:rPr>
          <w:t xml:space="preserve"> because of driver inattention, unclear </w:t>
        </w:r>
      </w:ins>
      <w:ins w:id="52" w:author="Oh, David (Sangmok)" w:date="2020-09-21T19:10:00Z">
        <w:r>
          <w:rPr>
            <w:rFonts w:ascii="Times New Roman" w:hAnsi="Times New Roman" w:cs="Times New Roman"/>
            <w:sz w:val="24"/>
            <w:szCs w:val="24"/>
          </w:rPr>
          <w:t>sight ahead etc. To explore</w:t>
        </w:r>
      </w:ins>
      <w:ins w:id="53" w:author="Oh, David (Sangmok)" w:date="2020-09-21T19:11:00Z">
        <w:r>
          <w:rPr>
            <w:rFonts w:ascii="Times New Roman" w:hAnsi="Times New Roman" w:cs="Times New Roman"/>
            <w:sz w:val="24"/>
            <w:szCs w:val="24"/>
          </w:rPr>
          <w:t xml:space="preserve"> this,</w:t>
        </w:r>
      </w:ins>
      <w:ins w:id="54" w:author="Oh, David (Sangmok)" w:date="2020-09-21T19:10:00Z">
        <w:r>
          <w:rPr>
            <w:rFonts w:ascii="Times New Roman" w:hAnsi="Times New Roman" w:cs="Times New Roman"/>
            <w:sz w:val="24"/>
            <w:szCs w:val="24"/>
          </w:rPr>
          <w:t xml:space="preserve"> </w:t>
        </w:r>
      </w:ins>
      <w:ins w:id="55" w:author="Oh, David (Sangmok)" w:date="2020-09-21T19:11:00Z">
        <w:r>
          <w:rPr>
            <w:rFonts w:ascii="Times New Roman" w:hAnsi="Times New Roman" w:cs="Times New Roman"/>
            <w:sz w:val="24"/>
            <w:szCs w:val="24"/>
          </w:rPr>
          <w:t>V</w:t>
        </w:r>
      </w:ins>
      <w:del w:id="56" w:author="Oh, David (Sangmok)" w:date="2020-09-21T19:10:00Z">
        <w:r w:rsidR="005F3F19" w:rsidDel="00AF1FFC">
          <w:rPr>
            <w:rFonts w:ascii="Times New Roman" w:hAnsi="Times New Roman" w:cs="Times New Roman" w:hint="eastAsia"/>
            <w:sz w:val="24"/>
            <w:szCs w:val="24"/>
          </w:rPr>
          <w:delText>V</w:delText>
        </w:r>
      </w:del>
      <w:r w:rsidR="005F3F19">
        <w:rPr>
          <w:rFonts w:ascii="Times New Roman" w:hAnsi="Times New Roman" w:cs="Times New Roman"/>
          <w:sz w:val="24"/>
          <w:szCs w:val="24"/>
        </w:rPr>
        <w:t>isualiz</w:t>
      </w:r>
      <w:ins w:id="57" w:author="Oh, David (Sangmok)" w:date="2020-09-21T19:11:00Z">
        <w:r>
          <w:rPr>
            <w:rFonts w:ascii="Times New Roman" w:hAnsi="Times New Roman" w:cs="Times New Roman"/>
            <w:sz w:val="24"/>
            <w:szCs w:val="24"/>
          </w:rPr>
          <w:t>ing</w:t>
        </w:r>
      </w:ins>
      <w:del w:id="58" w:author="Oh, David (Sangmok)" w:date="2020-09-21T19:11:00Z">
        <w:r w:rsidR="005F3F19" w:rsidDel="00AF1FFC">
          <w:rPr>
            <w:rFonts w:ascii="Times New Roman" w:hAnsi="Times New Roman" w:cs="Times New Roman"/>
            <w:sz w:val="24"/>
            <w:szCs w:val="24"/>
          </w:rPr>
          <w:delText>e</w:delText>
        </w:r>
      </w:del>
      <w:r w:rsidR="005F3F19">
        <w:rPr>
          <w:rFonts w:ascii="Times New Roman" w:hAnsi="Times New Roman" w:cs="Times New Roman"/>
          <w:sz w:val="24"/>
          <w:szCs w:val="24"/>
        </w:rPr>
        <w:t xml:space="preserve"> histogram with </w:t>
      </w:r>
      <w:r w:rsidR="00957A38">
        <w:rPr>
          <w:rFonts w:ascii="Times New Roman" w:hAnsi="Times New Roman" w:cs="Times New Roman"/>
          <w:sz w:val="24"/>
          <w:szCs w:val="24"/>
        </w:rPr>
        <w:t xml:space="preserve">PERSONCOUNT, </w:t>
      </w:r>
      <w:ins w:id="59" w:author="Oh, David (Sangmok)" w:date="2020-09-20T14:46:00Z">
        <w:r w:rsidR="00957A38">
          <w:rPr>
            <w:rFonts w:ascii="Times New Roman" w:hAnsi="Times New Roman" w:cs="Times New Roman"/>
            <w:sz w:val="24"/>
            <w:szCs w:val="24"/>
          </w:rPr>
          <w:t xml:space="preserve">the total number of people who involved in the collision </w:t>
        </w:r>
      </w:ins>
      <w:ins w:id="60" w:author="Oh, David (Sangmok)" w:date="2020-09-20T14:47:00Z">
        <w:r w:rsidR="00957A38">
          <w:rPr>
            <w:rFonts w:ascii="Times New Roman" w:hAnsi="Times New Roman" w:cs="Times New Roman"/>
            <w:sz w:val="24"/>
            <w:szCs w:val="24"/>
          </w:rPr>
          <w:t>by</w:t>
        </w:r>
      </w:ins>
      <w:ins w:id="61" w:author="Oh, David (Sangmok)" w:date="2020-09-20T14:46:00Z">
        <w:r w:rsidR="00957A38">
          <w:rPr>
            <w:rFonts w:ascii="Times New Roman" w:hAnsi="Times New Roman" w:cs="Times New Roman"/>
            <w:sz w:val="24"/>
            <w:szCs w:val="24"/>
          </w:rPr>
          <w:t xml:space="preserve"> </w:t>
        </w:r>
      </w:ins>
      <w:r w:rsidR="005F3F19">
        <w:rPr>
          <w:rFonts w:ascii="Times New Roman" w:hAnsi="Times New Roman" w:cs="Times New Roman"/>
          <w:sz w:val="24"/>
          <w:szCs w:val="24"/>
        </w:rPr>
        <w:t>value in weather condition</w:t>
      </w:r>
      <w:ins w:id="62" w:author="Oh, David (Sangmok)" w:date="2020-09-20T14:49:00Z">
        <w:r w:rsidR="00957A38">
          <w:rPr>
            <w:rFonts w:ascii="Times New Roman" w:hAnsi="Times New Roman" w:cs="Times New Roman"/>
            <w:sz w:val="24"/>
            <w:szCs w:val="24"/>
          </w:rPr>
          <w:t xml:space="preserve">. </w:t>
        </w:r>
      </w:ins>
      <w:ins w:id="63" w:author="Oh, David (Sangmok)" w:date="2020-09-21T19:15:00Z">
        <w:r w:rsidR="0059027A">
          <w:rPr>
            <w:rFonts w:ascii="Times New Roman" w:hAnsi="Times New Roman" w:cs="Times New Roman"/>
            <w:sz w:val="24"/>
            <w:szCs w:val="24"/>
          </w:rPr>
          <w:t>As shown below, m</w:t>
        </w:r>
      </w:ins>
      <w:ins w:id="64" w:author="Oh, David (Sangmok)" w:date="2020-09-20T14:49:00Z">
        <w:r w:rsidR="00957A38">
          <w:rPr>
            <w:rFonts w:ascii="Times New Roman" w:hAnsi="Times New Roman" w:cs="Times New Roman"/>
            <w:sz w:val="24"/>
            <w:szCs w:val="24"/>
          </w:rPr>
          <w:t xml:space="preserve">ajority cases were </w:t>
        </w:r>
      </w:ins>
      <w:ins w:id="65" w:author="Oh, David (Sangmok)" w:date="2020-09-20T14:50:00Z">
        <w:r w:rsidR="00957A38">
          <w:rPr>
            <w:rFonts w:ascii="Times New Roman" w:hAnsi="Times New Roman" w:cs="Times New Roman"/>
            <w:sz w:val="24"/>
            <w:szCs w:val="24"/>
          </w:rPr>
          <w:t>happened in ‘Clear’, ‘Raining’ and ‘Overcast’, around 70% Severity code 1, 30% Severity code 2</w:t>
        </w:r>
      </w:ins>
      <w:ins w:id="66" w:author="Oh, David (Sangmok)" w:date="2020-09-20T14:53:00Z">
        <w:r w:rsidR="00957A38">
          <w:rPr>
            <w:rFonts w:ascii="Times New Roman" w:hAnsi="Times New Roman" w:cs="Times New Roman"/>
            <w:sz w:val="24"/>
            <w:szCs w:val="24"/>
          </w:rPr>
          <w:t>.</w:t>
        </w:r>
      </w:ins>
      <w:ins w:id="67" w:author="Oh, David (Sangmok)" w:date="2020-09-20T14:54:00Z">
        <w:r w:rsidR="00957A38">
          <w:rPr>
            <w:rFonts w:ascii="Times New Roman" w:hAnsi="Times New Roman" w:cs="Times New Roman"/>
            <w:sz w:val="24"/>
            <w:szCs w:val="24"/>
          </w:rPr>
          <w:t xml:space="preserve"> </w:t>
        </w:r>
      </w:ins>
      <w:ins w:id="68" w:author="Oh, David (Sangmok)" w:date="2020-09-20T14:57:00Z">
        <w:r w:rsidR="003D0A8B">
          <w:rPr>
            <w:rFonts w:ascii="Times New Roman" w:hAnsi="Times New Roman" w:cs="Times New Roman"/>
            <w:sz w:val="24"/>
            <w:szCs w:val="24"/>
          </w:rPr>
          <w:t xml:space="preserve">Though a </w:t>
        </w:r>
      </w:ins>
      <w:ins w:id="69" w:author="Oh, David (Sangmok)" w:date="2020-09-20T14:56:00Z">
        <w:r w:rsidR="003D0A8B">
          <w:rPr>
            <w:rFonts w:ascii="Times New Roman" w:hAnsi="Times New Roman" w:cs="Times New Roman"/>
            <w:sz w:val="24"/>
            <w:szCs w:val="24"/>
          </w:rPr>
          <w:t>number of cases were registered as ‘Unknown’</w:t>
        </w:r>
      </w:ins>
      <w:ins w:id="70" w:author="Oh, David (Sangmok)" w:date="2020-09-20T14:57:00Z">
        <w:r w:rsidR="003D0A8B">
          <w:rPr>
            <w:rFonts w:ascii="Times New Roman" w:hAnsi="Times New Roman" w:cs="Times New Roman"/>
            <w:sz w:val="24"/>
            <w:szCs w:val="24"/>
          </w:rPr>
          <w:t xml:space="preserve">, due to </w:t>
        </w:r>
      </w:ins>
      <w:ins w:id="71" w:author="Oh, David (Sangmok)" w:date="2020-09-20T14:58:00Z">
        <w:r w:rsidR="003D0A8B">
          <w:rPr>
            <w:rFonts w:ascii="Times New Roman" w:hAnsi="Times New Roman" w:cs="Times New Roman"/>
            <w:sz w:val="24"/>
            <w:szCs w:val="24"/>
          </w:rPr>
          <w:t>ambiguity of interpretation, ‘Unknow</w:t>
        </w:r>
      </w:ins>
      <w:ins w:id="72" w:author="Oh, David (Sangmok)" w:date="2020-09-20T14:59:00Z">
        <w:r w:rsidR="003D0A8B">
          <w:rPr>
            <w:rFonts w:ascii="Times New Roman" w:hAnsi="Times New Roman" w:cs="Times New Roman"/>
            <w:sz w:val="24"/>
            <w:szCs w:val="24"/>
          </w:rPr>
          <w:t xml:space="preserve">n’ and ‘Other’ were excluded from feature selection for modeling. </w:t>
        </w:r>
      </w:ins>
      <w:ins w:id="73" w:author="Oh, David (Sangmok)" w:date="2020-09-20T15:00:00Z">
        <w:r w:rsidR="003D0A8B">
          <w:rPr>
            <w:rFonts w:ascii="Times New Roman" w:hAnsi="Times New Roman" w:cs="Times New Roman"/>
            <w:sz w:val="24"/>
            <w:szCs w:val="24"/>
          </w:rPr>
          <w:t xml:space="preserve">Values occurred in very low volume were excluded from feature selection as well to avoid </w:t>
        </w:r>
      </w:ins>
      <w:ins w:id="74" w:author="Oh, David (Sangmok)" w:date="2020-09-20T15:01:00Z">
        <w:r w:rsidR="003D0A8B">
          <w:rPr>
            <w:rFonts w:ascii="Times New Roman" w:hAnsi="Times New Roman" w:cs="Times New Roman"/>
            <w:sz w:val="24"/>
            <w:szCs w:val="24"/>
          </w:rPr>
          <w:t xml:space="preserve">biased model training. </w:t>
        </w:r>
      </w:ins>
      <w:del w:id="75" w:author="Oh, David (Sangmok)" w:date="2020-09-20T14:49:00Z">
        <w:r w:rsidR="005F3F19" w:rsidDel="00957A38">
          <w:rPr>
            <w:rFonts w:ascii="Times New Roman" w:hAnsi="Times New Roman" w:cs="Times New Roman"/>
            <w:sz w:val="24"/>
            <w:szCs w:val="24"/>
          </w:rPr>
          <w:delText xml:space="preserve"> </w:delText>
        </w:r>
      </w:del>
      <w:ins w:id="76" w:author="Oh, David (Sangmok)" w:date="2020-09-21T19:15:00Z">
        <w:r w:rsidR="0059027A">
          <w:rPr>
            <w:rFonts w:ascii="Times New Roman" w:hAnsi="Times New Roman" w:cs="Times New Roman"/>
            <w:sz w:val="24"/>
            <w:szCs w:val="24"/>
          </w:rPr>
          <w:t xml:space="preserve">There were only </w:t>
        </w:r>
      </w:ins>
      <w:ins w:id="77" w:author="Oh, David (Sangmok)" w:date="2020-09-21T19:16:00Z">
        <w:r w:rsidR="0059027A">
          <w:rPr>
            <w:rFonts w:ascii="Times New Roman" w:hAnsi="Times New Roman" w:cs="Times New Roman"/>
            <w:sz w:val="24"/>
            <w:szCs w:val="24"/>
          </w:rPr>
          <w:t>two severity given data set (1-</w:t>
        </w:r>
      </w:ins>
      <w:ins w:id="78" w:author="Oh, David (Sangmok)" w:date="2020-09-21T19:17:00Z">
        <w:r w:rsidR="0059027A">
          <w:rPr>
            <w:rFonts w:ascii="Times New Roman" w:hAnsi="Times New Roman" w:cs="Times New Roman"/>
            <w:sz w:val="24"/>
            <w:szCs w:val="24"/>
          </w:rPr>
          <w:t>prop damage, 2-Injury). I</w:t>
        </w:r>
      </w:ins>
      <w:ins w:id="79" w:author="Oh, David (Sangmok)" w:date="2020-09-21T19:18:00Z">
        <w:r w:rsidR="0059027A">
          <w:rPr>
            <w:rFonts w:ascii="Times New Roman" w:hAnsi="Times New Roman" w:cs="Times New Roman"/>
            <w:sz w:val="24"/>
            <w:szCs w:val="24"/>
          </w:rPr>
          <w:t xml:space="preserve">t is good to explore co-relation </w:t>
        </w:r>
      </w:ins>
      <w:ins w:id="80" w:author="Oh, David (Sangmok)" w:date="2020-09-21T19:19:00Z">
        <w:r w:rsidR="0059027A">
          <w:rPr>
            <w:rFonts w:ascii="Times New Roman" w:hAnsi="Times New Roman" w:cs="Times New Roman"/>
            <w:sz w:val="24"/>
            <w:szCs w:val="24"/>
          </w:rPr>
          <w:t>between more serious severity (2b or 3) and weather condition</w:t>
        </w:r>
      </w:ins>
      <w:ins w:id="81" w:author="Oh, David (Sangmok)" w:date="2020-09-21T19:23:00Z">
        <w:r w:rsidR="0059027A">
          <w:rPr>
            <w:rFonts w:ascii="Times New Roman" w:hAnsi="Times New Roman" w:cs="Times New Roman"/>
            <w:sz w:val="24"/>
            <w:szCs w:val="24"/>
          </w:rPr>
          <w:t xml:space="preserve"> in next phase of experiment.</w:t>
        </w:r>
      </w:ins>
    </w:p>
    <w:p w14:paraId="10CEFB61" w14:textId="5F08AF02" w:rsidR="00D61B8B" w:rsidRPr="00B012C7" w:rsidRDefault="00D61B8B">
      <w:pPr>
        <w:rPr>
          <w:rFonts w:ascii="Times New Roman" w:hAnsi="Times New Roman" w:cs="Times New Roman"/>
          <w:sz w:val="24"/>
          <w:szCs w:val="24"/>
        </w:rPr>
        <w:pPrChange w:id="82" w:author="Oh, David (Sangmok)" w:date="2020-09-21T19:10:00Z">
          <w:pPr>
            <w:ind w:left="425"/>
          </w:pPr>
        </w:pPrChange>
      </w:pPr>
      <w:ins w:id="83" w:author="Oh, David (Sangmok)" w:date="2020-09-21T19:47:00Z">
        <w:r>
          <w:rPr>
            <w:rFonts w:ascii="Times New Roman" w:hAnsi="Times New Roman" w:cs="Times New Roman"/>
            <w:noProof/>
            <w:sz w:val="24"/>
            <w:szCs w:val="24"/>
          </w:rPr>
          <w:lastRenderedPageBreak/>
          <w:drawing>
            <wp:inline distT="0" distB="0" distL="0" distR="0" wp14:anchorId="21979C31" wp14:editId="2B67199C">
              <wp:extent cx="2861765" cy="2179721"/>
              <wp:effectExtent l="190500" t="190500" r="186690" b="1828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419" cy="2198499"/>
                      </a:xfrm>
                      <a:prstGeom prst="rect">
                        <a:avLst/>
                      </a:prstGeom>
                      <a:ln>
                        <a:noFill/>
                      </a:ln>
                      <a:effectLst>
                        <a:outerShdw blurRad="190500" algn="tl" rotWithShape="0">
                          <a:srgbClr val="000000">
                            <a:alpha val="70000"/>
                          </a:srgbClr>
                        </a:outerShdw>
                      </a:effectLst>
                    </pic:spPr>
                  </pic:pic>
                </a:graphicData>
              </a:graphic>
            </wp:inline>
          </w:drawing>
        </w:r>
      </w:ins>
    </w:p>
    <w:p w14:paraId="30007477" w14:textId="6634F569" w:rsidR="00957A38" w:rsidRDefault="00F50D76">
      <w:pPr>
        <w:ind w:left="425"/>
        <w:rPr>
          <w:ins w:id="84" w:author="Oh, David (Sangmok)" w:date="2020-09-20T14:47:00Z"/>
          <w:rFonts w:ascii="Times New Roman" w:hAnsi="Times New Roman" w:cs="Times New Roman"/>
          <w:sz w:val="24"/>
          <w:szCs w:val="24"/>
        </w:rPr>
      </w:pPr>
      <w:r w:rsidRPr="00F50D76">
        <w:rPr>
          <w:rFonts w:ascii="Times New Roman" w:hAnsi="Times New Roman" w:cs="Times New Roman"/>
          <w:noProof/>
          <w:sz w:val="24"/>
          <w:szCs w:val="24"/>
        </w:rPr>
        <w:drawing>
          <wp:inline distT="0" distB="0" distL="0" distR="0" wp14:anchorId="62766F20" wp14:editId="4E7EC795">
            <wp:extent cx="4008521" cy="2911128"/>
            <wp:effectExtent l="190500" t="190500" r="182880" b="194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538" cy="2946726"/>
                    </a:xfrm>
                    <a:prstGeom prst="rect">
                      <a:avLst/>
                    </a:prstGeom>
                    <a:ln>
                      <a:noFill/>
                    </a:ln>
                    <a:effectLst>
                      <a:outerShdw blurRad="190500" algn="tl" rotWithShape="0">
                        <a:srgbClr val="000000">
                          <a:alpha val="70000"/>
                        </a:srgbClr>
                      </a:outerShdw>
                    </a:effectLst>
                  </pic:spPr>
                </pic:pic>
              </a:graphicData>
            </a:graphic>
          </wp:inline>
        </w:drawing>
      </w:r>
    </w:p>
    <w:p w14:paraId="6AF0B1D9" w14:textId="44C66F52" w:rsidR="00957A38" w:rsidRPr="00B012C7" w:rsidRDefault="00957A38" w:rsidP="00957A38">
      <w:pPr>
        <w:ind w:left="425"/>
        <w:rPr>
          <w:ins w:id="85" w:author="Oh, David (Sangmok)" w:date="2020-09-20T14:47:00Z"/>
          <w:rFonts w:ascii="Times New Roman" w:hAnsi="Times New Roman" w:cs="Times New Roman"/>
          <w:sz w:val="24"/>
          <w:szCs w:val="24"/>
        </w:rPr>
      </w:pPr>
      <w:ins w:id="86" w:author="Oh, David (Sangmok)" w:date="2020-09-20T14:47:00Z">
        <w:r>
          <w:rPr>
            <w:rFonts w:ascii="Times New Roman" w:hAnsi="Times New Roman" w:cs="Times New Roman" w:hint="eastAsia"/>
            <w:sz w:val="24"/>
            <w:szCs w:val="24"/>
          </w:rPr>
          <w:t>V</w:t>
        </w:r>
        <w:r>
          <w:rPr>
            <w:rFonts w:ascii="Times New Roman" w:hAnsi="Times New Roman" w:cs="Times New Roman"/>
            <w:sz w:val="24"/>
            <w:szCs w:val="24"/>
          </w:rPr>
          <w:t>isualiz</w:t>
        </w:r>
      </w:ins>
      <w:ins w:id="87" w:author="Oh, David (Sangmok)" w:date="2020-09-21T19:11:00Z">
        <w:r w:rsidR="00AF1FFC">
          <w:rPr>
            <w:rFonts w:ascii="Times New Roman" w:hAnsi="Times New Roman" w:cs="Times New Roman"/>
            <w:sz w:val="24"/>
            <w:szCs w:val="24"/>
          </w:rPr>
          <w:t>ing</w:t>
        </w:r>
      </w:ins>
      <w:ins w:id="88" w:author="Oh, David (Sangmok)" w:date="2020-09-20T14:47:00Z">
        <w:r>
          <w:rPr>
            <w:rFonts w:ascii="Times New Roman" w:hAnsi="Times New Roman" w:cs="Times New Roman"/>
            <w:sz w:val="24"/>
            <w:szCs w:val="24"/>
          </w:rPr>
          <w:t xml:space="preserve"> histogram with VEHCOUNT, the number of </w:t>
        </w:r>
      </w:ins>
      <w:ins w:id="89" w:author="Oh, David (Sangmok)" w:date="2020-09-20T14:48:00Z">
        <w:r>
          <w:rPr>
            <w:rFonts w:ascii="Times New Roman" w:hAnsi="Times New Roman" w:cs="Times New Roman"/>
            <w:sz w:val="24"/>
            <w:szCs w:val="24"/>
          </w:rPr>
          <w:t>vehicles</w:t>
        </w:r>
      </w:ins>
      <w:ins w:id="90" w:author="Oh, David (Sangmok)" w:date="2020-09-20T14:47:00Z">
        <w:r>
          <w:rPr>
            <w:rFonts w:ascii="Times New Roman" w:hAnsi="Times New Roman" w:cs="Times New Roman"/>
            <w:sz w:val="24"/>
            <w:szCs w:val="24"/>
          </w:rPr>
          <w:t xml:space="preserve"> involved in the collision by value in weather condition</w:t>
        </w:r>
      </w:ins>
      <w:ins w:id="91" w:author="Oh, David (Sangmok)" w:date="2020-09-20T14:51:00Z">
        <w:r>
          <w:rPr>
            <w:rFonts w:ascii="Times New Roman" w:hAnsi="Times New Roman" w:cs="Times New Roman"/>
            <w:sz w:val="24"/>
            <w:szCs w:val="24"/>
          </w:rPr>
          <w:t>. Majority cases were happened in ‘Clear’, ‘Raining’ and ‘Overcast’, around 70% Severity code 1, 30% Severity code 2</w:t>
        </w:r>
      </w:ins>
      <w:ins w:id="92" w:author="Oh, David (Sangmok)" w:date="2020-09-20T15:01:00Z">
        <w:r w:rsidR="003D0A8B">
          <w:rPr>
            <w:rFonts w:ascii="Times New Roman" w:hAnsi="Times New Roman" w:cs="Times New Roman"/>
            <w:sz w:val="24"/>
            <w:szCs w:val="24"/>
          </w:rPr>
          <w:t>. Though a number of cases were registered as ‘Unknown’, due to ambiguity of interpretation, ‘Unknown’ and ‘Other’ were excluded from feature selection for modeling. Values occurred in very low volume were excluded from feature selection as well to avoid biased model training.</w:t>
        </w:r>
      </w:ins>
    </w:p>
    <w:p w14:paraId="10AD7F13" w14:textId="5D9C397D" w:rsidR="00957A38" w:rsidRPr="00957A38" w:rsidDel="003D0A8B" w:rsidRDefault="00957A38" w:rsidP="00F50D76">
      <w:pPr>
        <w:ind w:left="425"/>
        <w:rPr>
          <w:del w:id="93" w:author="Oh, David (Sangmok)" w:date="2020-09-20T15:03:00Z"/>
          <w:rFonts w:ascii="Times New Roman" w:hAnsi="Times New Roman" w:cs="Times New Roman"/>
          <w:sz w:val="24"/>
          <w:szCs w:val="24"/>
        </w:rPr>
      </w:pPr>
    </w:p>
    <w:p w14:paraId="4E1C9176" w14:textId="20CF70E5" w:rsidR="00B012C7" w:rsidRDefault="00B012C7" w:rsidP="00F50D76">
      <w:pPr>
        <w:ind w:left="425"/>
        <w:rPr>
          <w:ins w:id="94" w:author="Oh, David (Sangmok)" w:date="2020-09-21T22:02:00Z"/>
          <w:rFonts w:ascii="Times New Roman" w:hAnsi="Times New Roman" w:cs="Times New Roman"/>
          <w:sz w:val="24"/>
          <w:szCs w:val="24"/>
        </w:rPr>
      </w:pPr>
      <w:r w:rsidRPr="00B012C7">
        <w:rPr>
          <w:rFonts w:ascii="Times New Roman" w:hAnsi="Times New Roman" w:cs="Times New Roman"/>
          <w:noProof/>
          <w:sz w:val="24"/>
          <w:szCs w:val="24"/>
        </w:rPr>
        <w:lastRenderedPageBreak/>
        <w:drawing>
          <wp:inline distT="0" distB="0" distL="0" distR="0" wp14:anchorId="5AE56227" wp14:editId="69A69A9F">
            <wp:extent cx="3968697" cy="2847474"/>
            <wp:effectExtent l="190500" t="190500" r="184785" b="1816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7482" cy="2882477"/>
                    </a:xfrm>
                    <a:prstGeom prst="rect">
                      <a:avLst/>
                    </a:prstGeom>
                    <a:ln>
                      <a:noFill/>
                    </a:ln>
                    <a:effectLst>
                      <a:outerShdw blurRad="190500" algn="tl" rotWithShape="0">
                        <a:srgbClr val="000000">
                          <a:alpha val="70000"/>
                        </a:srgbClr>
                      </a:outerShdw>
                    </a:effectLst>
                  </pic:spPr>
                </pic:pic>
              </a:graphicData>
            </a:graphic>
          </wp:inline>
        </w:drawing>
      </w:r>
    </w:p>
    <w:p w14:paraId="512AD6D5" w14:textId="77777777" w:rsidR="00826639" w:rsidRPr="00F50D76" w:rsidRDefault="00826639" w:rsidP="00F50D76">
      <w:pPr>
        <w:ind w:left="425"/>
        <w:rPr>
          <w:rFonts w:ascii="Times New Roman" w:hAnsi="Times New Roman" w:cs="Times New Roman"/>
          <w:sz w:val="24"/>
          <w:szCs w:val="24"/>
        </w:rPr>
      </w:pPr>
    </w:p>
    <w:p w14:paraId="500EA9D9" w14:textId="1C7DBC7D" w:rsidR="00080419" w:rsidRPr="00826639" w:rsidRDefault="00080419" w:rsidP="001F217D">
      <w:pPr>
        <w:pStyle w:val="ListParagraph"/>
        <w:numPr>
          <w:ilvl w:val="1"/>
          <w:numId w:val="3"/>
        </w:numPr>
        <w:ind w:leftChars="0"/>
        <w:rPr>
          <w:ins w:id="95" w:author="Oh, David (Sangmok)" w:date="2020-09-20T14:48:00Z"/>
          <w:rFonts w:ascii="Times New Roman" w:hAnsi="Times New Roman" w:cs="Times New Roman"/>
          <w:b/>
          <w:bCs/>
          <w:sz w:val="24"/>
          <w:szCs w:val="24"/>
          <w:rPrChange w:id="96" w:author="Oh, David (Sangmok)" w:date="2020-09-21T22:02:00Z">
            <w:rPr>
              <w:ins w:id="97" w:author="Oh, David (Sangmok)" w:date="2020-09-20T14:48:00Z"/>
              <w:rFonts w:ascii="Times New Roman" w:hAnsi="Times New Roman" w:cs="Times New Roman"/>
              <w:sz w:val="24"/>
              <w:szCs w:val="24"/>
            </w:rPr>
          </w:rPrChange>
        </w:rPr>
      </w:pPr>
      <w:r w:rsidRPr="00826639">
        <w:rPr>
          <w:rFonts w:ascii="Times New Roman" w:hAnsi="Times New Roman" w:cs="Times New Roman"/>
          <w:b/>
          <w:bCs/>
          <w:sz w:val="24"/>
          <w:szCs w:val="24"/>
          <w:rPrChange w:id="98" w:author="Oh, David (Sangmok)" w:date="2020-09-21T22:02:00Z">
            <w:rPr>
              <w:rFonts w:ascii="Times New Roman" w:hAnsi="Times New Roman" w:cs="Times New Roman"/>
              <w:sz w:val="24"/>
              <w:szCs w:val="24"/>
            </w:rPr>
          </w:rPrChange>
        </w:rPr>
        <w:t>Relationship between Severity and Road Condition</w:t>
      </w:r>
    </w:p>
    <w:p w14:paraId="6E48859E" w14:textId="76F974FF" w:rsidR="00D61B8B" w:rsidRDefault="00D61B8B" w:rsidP="003B7487">
      <w:pPr>
        <w:pStyle w:val="ListParagraph"/>
        <w:ind w:leftChars="0" w:left="425"/>
        <w:rPr>
          <w:ins w:id="99" w:author="Oh, David (Sangmok)" w:date="2020-09-21T19:48:00Z"/>
          <w:rFonts w:ascii="Times New Roman" w:hAnsi="Times New Roman" w:cs="Times New Roman"/>
          <w:sz w:val="24"/>
          <w:szCs w:val="24"/>
        </w:rPr>
      </w:pPr>
      <w:ins w:id="100" w:author="Oh, David (Sangmok)" w:date="2020-09-21T19:48:00Z">
        <w:r w:rsidRPr="00D61B8B">
          <w:rPr>
            <w:rFonts w:ascii="Times New Roman" w:hAnsi="Times New Roman" w:cs="Times New Roman"/>
            <w:sz w:val="24"/>
            <w:szCs w:val="24"/>
          </w:rPr>
          <w:t xml:space="preserve">Looking into the </w:t>
        </w:r>
      </w:ins>
      <w:ins w:id="101" w:author="Oh, David (Sangmok)" w:date="2020-09-21T19:50:00Z">
        <w:r w:rsidR="003B7487">
          <w:rPr>
            <w:rFonts w:ascii="Times New Roman" w:hAnsi="Times New Roman" w:cs="Times New Roman"/>
            <w:sz w:val="24"/>
            <w:szCs w:val="24"/>
          </w:rPr>
          <w:t>Road condition</w:t>
        </w:r>
      </w:ins>
      <w:ins w:id="102" w:author="Oh, David (Sangmok)" w:date="2020-09-21T19:48:00Z">
        <w:r w:rsidRPr="00D61B8B">
          <w:rPr>
            <w:rFonts w:ascii="Times New Roman" w:hAnsi="Times New Roman" w:cs="Times New Roman"/>
            <w:sz w:val="24"/>
            <w:szCs w:val="24"/>
          </w:rPr>
          <w:t xml:space="preserve"> attribute data, some of the </w:t>
        </w:r>
      </w:ins>
      <w:ins w:id="103" w:author="Oh, David (Sangmok)" w:date="2020-09-21T19:51:00Z">
        <w:r w:rsidR="003B7487">
          <w:rPr>
            <w:rFonts w:ascii="Times New Roman" w:hAnsi="Times New Roman" w:cs="Times New Roman"/>
            <w:sz w:val="24"/>
            <w:szCs w:val="24"/>
          </w:rPr>
          <w:t>r</w:t>
        </w:r>
      </w:ins>
      <w:ins w:id="104" w:author="Oh, David (Sangmok)" w:date="2020-09-21T19:48:00Z">
        <w:r w:rsidR="003B7487">
          <w:rPr>
            <w:rFonts w:ascii="Times New Roman" w:hAnsi="Times New Roman" w:cs="Times New Roman"/>
            <w:sz w:val="24"/>
            <w:szCs w:val="24"/>
          </w:rPr>
          <w:t>oad</w:t>
        </w:r>
        <w:r w:rsidRPr="00D61B8B">
          <w:rPr>
            <w:rFonts w:ascii="Times New Roman" w:hAnsi="Times New Roman" w:cs="Times New Roman"/>
            <w:sz w:val="24"/>
            <w:szCs w:val="24"/>
          </w:rPr>
          <w:t xml:space="preserve"> condition shows relatively small number of cases happened comparing with total number of samples. </w:t>
        </w:r>
      </w:ins>
    </w:p>
    <w:p w14:paraId="70843BFD" w14:textId="56533457" w:rsidR="003B7487" w:rsidRPr="00D61B8B" w:rsidRDefault="003B7487">
      <w:pPr>
        <w:pStyle w:val="ListParagraph"/>
        <w:ind w:leftChars="0" w:left="425"/>
        <w:rPr>
          <w:ins w:id="105" w:author="Oh, David (Sangmok)" w:date="2020-09-21T19:48:00Z"/>
          <w:rFonts w:ascii="Times New Roman" w:hAnsi="Times New Roman" w:cs="Times New Roman"/>
          <w:sz w:val="24"/>
          <w:szCs w:val="24"/>
        </w:rPr>
        <w:pPrChange w:id="106" w:author="Oh, David (Sangmok)" w:date="2020-09-21T19:48:00Z">
          <w:pPr>
            <w:pStyle w:val="ListParagraph"/>
            <w:numPr>
              <w:numId w:val="3"/>
            </w:numPr>
            <w:ind w:leftChars="0" w:left="425" w:hanging="425"/>
          </w:pPr>
        </w:pPrChange>
      </w:pPr>
      <w:ins w:id="107" w:author="Oh, David (Sangmok)" w:date="2020-09-21T19:50:00Z">
        <w:r>
          <w:rPr>
            <w:rFonts w:ascii="Times New Roman" w:hAnsi="Times New Roman" w:cs="Times New Roman"/>
            <w:noProof/>
            <w:sz w:val="24"/>
            <w:szCs w:val="24"/>
          </w:rPr>
          <w:drawing>
            <wp:inline distT="0" distB="0" distL="0" distR="0" wp14:anchorId="0B48B5AF" wp14:editId="6EB5E657">
              <wp:extent cx="1678405" cy="1294741"/>
              <wp:effectExtent l="190500" t="190500" r="188595" b="1917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720" cy="1315041"/>
                      </a:xfrm>
                      <a:prstGeom prst="rect">
                        <a:avLst/>
                      </a:prstGeom>
                      <a:ln>
                        <a:noFill/>
                      </a:ln>
                      <a:effectLst>
                        <a:outerShdw blurRad="190500" algn="tl" rotWithShape="0">
                          <a:srgbClr val="000000">
                            <a:alpha val="70000"/>
                          </a:srgbClr>
                        </a:outerShdw>
                      </a:effectLst>
                    </pic:spPr>
                  </pic:pic>
                </a:graphicData>
              </a:graphic>
            </wp:inline>
          </w:drawing>
        </w:r>
      </w:ins>
    </w:p>
    <w:p w14:paraId="0800A327" w14:textId="5B0A4662" w:rsidR="00957A38" w:rsidRDefault="00AF1FFC">
      <w:pPr>
        <w:pStyle w:val="ListParagraph"/>
        <w:ind w:leftChars="0" w:left="425"/>
        <w:rPr>
          <w:ins w:id="108" w:author="Oh, David (Sangmok)" w:date="2020-09-21T19:51:00Z"/>
          <w:rFonts w:ascii="Times New Roman" w:hAnsi="Times New Roman" w:cs="Times New Roman"/>
          <w:sz w:val="24"/>
          <w:szCs w:val="24"/>
        </w:rPr>
      </w:pPr>
      <w:ins w:id="109" w:author="Oh, David (Sangmok)" w:date="2020-09-21T19:12:00Z">
        <w:r>
          <w:rPr>
            <w:rFonts w:ascii="Times New Roman" w:hAnsi="Times New Roman" w:cs="Times New Roman"/>
            <w:sz w:val="24"/>
            <w:szCs w:val="24"/>
          </w:rPr>
          <w:t xml:space="preserve">Hypothesis here is certain road condition may relate with car accident and severity because of unexpected slippery </w:t>
        </w:r>
      </w:ins>
      <w:ins w:id="110" w:author="Oh, David (Sangmok)" w:date="2020-09-21T19:13:00Z">
        <w:r>
          <w:rPr>
            <w:rFonts w:ascii="Times New Roman" w:hAnsi="Times New Roman" w:cs="Times New Roman"/>
            <w:sz w:val="24"/>
            <w:szCs w:val="24"/>
          </w:rPr>
          <w:t>on the road or else</w:t>
        </w:r>
      </w:ins>
      <w:ins w:id="111" w:author="Oh, David (Sangmok)" w:date="2020-09-21T19:12:00Z">
        <w:r>
          <w:rPr>
            <w:rFonts w:ascii="Times New Roman" w:hAnsi="Times New Roman" w:cs="Times New Roman"/>
            <w:sz w:val="24"/>
            <w:szCs w:val="24"/>
          </w:rPr>
          <w:t xml:space="preserve">. To explore this, </w:t>
        </w:r>
      </w:ins>
      <w:ins w:id="112" w:author="Oh, David (Sangmok)" w:date="2020-09-21T19:13:00Z">
        <w:r>
          <w:rPr>
            <w:rFonts w:ascii="Times New Roman" w:hAnsi="Times New Roman" w:cs="Times New Roman"/>
            <w:sz w:val="24"/>
            <w:szCs w:val="24"/>
          </w:rPr>
          <w:t>v</w:t>
        </w:r>
      </w:ins>
      <w:ins w:id="113" w:author="Oh, David (Sangmok)" w:date="2020-09-20T14:52:00Z">
        <w:r w:rsidR="00957A38" w:rsidRPr="00957A38">
          <w:rPr>
            <w:rFonts w:ascii="Times New Roman" w:hAnsi="Times New Roman" w:cs="Times New Roman"/>
            <w:sz w:val="24"/>
            <w:szCs w:val="24"/>
          </w:rPr>
          <w:t>isualiz</w:t>
        </w:r>
      </w:ins>
      <w:ins w:id="114" w:author="Oh, David (Sangmok)" w:date="2020-09-21T19:13:00Z">
        <w:r>
          <w:rPr>
            <w:rFonts w:ascii="Times New Roman" w:hAnsi="Times New Roman" w:cs="Times New Roman"/>
            <w:sz w:val="24"/>
            <w:szCs w:val="24"/>
          </w:rPr>
          <w:t>ing</w:t>
        </w:r>
      </w:ins>
      <w:ins w:id="115" w:author="Oh, David (Sangmok)" w:date="2020-09-20T14:52:00Z">
        <w:r w:rsidR="00957A38" w:rsidRPr="00957A38">
          <w:rPr>
            <w:rFonts w:ascii="Times New Roman" w:hAnsi="Times New Roman" w:cs="Times New Roman"/>
            <w:sz w:val="24"/>
            <w:szCs w:val="24"/>
          </w:rPr>
          <w:t xml:space="preserve"> histogram with PERSONCOUNT, the total number of people who involved in the collision by value in </w:t>
        </w:r>
        <w:r w:rsidR="00957A38">
          <w:rPr>
            <w:rFonts w:ascii="Times New Roman" w:hAnsi="Times New Roman" w:cs="Times New Roman"/>
            <w:sz w:val="24"/>
            <w:szCs w:val="24"/>
          </w:rPr>
          <w:t>road</w:t>
        </w:r>
        <w:r w:rsidR="00957A38" w:rsidRPr="00957A38">
          <w:rPr>
            <w:rFonts w:ascii="Times New Roman" w:hAnsi="Times New Roman" w:cs="Times New Roman"/>
            <w:sz w:val="24"/>
            <w:szCs w:val="24"/>
          </w:rPr>
          <w:t xml:space="preserve"> condition. Majority cases were happened in ‘</w:t>
        </w:r>
        <w:r w:rsidR="00957A38">
          <w:rPr>
            <w:rFonts w:ascii="Times New Roman" w:hAnsi="Times New Roman" w:cs="Times New Roman"/>
            <w:sz w:val="24"/>
            <w:szCs w:val="24"/>
          </w:rPr>
          <w:t>Dry</w:t>
        </w:r>
        <w:r w:rsidR="00957A38" w:rsidRPr="00957A38">
          <w:rPr>
            <w:rFonts w:ascii="Times New Roman" w:hAnsi="Times New Roman" w:cs="Times New Roman"/>
            <w:sz w:val="24"/>
            <w:szCs w:val="24"/>
          </w:rPr>
          <w:t>’</w:t>
        </w:r>
        <w:r w:rsidR="00957A38">
          <w:rPr>
            <w:rFonts w:ascii="Times New Roman" w:hAnsi="Times New Roman" w:cs="Times New Roman"/>
            <w:sz w:val="24"/>
            <w:szCs w:val="24"/>
          </w:rPr>
          <w:t xml:space="preserve"> and</w:t>
        </w:r>
        <w:r w:rsidR="00957A38" w:rsidRPr="00957A38">
          <w:rPr>
            <w:rFonts w:ascii="Times New Roman" w:hAnsi="Times New Roman" w:cs="Times New Roman"/>
            <w:sz w:val="24"/>
            <w:szCs w:val="24"/>
          </w:rPr>
          <w:t xml:space="preserve"> ‘</w:t>
        </w:r>
        <w:r w:rsidR="00957A38">
          <w:rPr>
            <w:rFonts w:ascii="Times New Roman" w:hAnsi="Times New Roman" w:cs="Times New Roman"/>
            <w:sz w:val="24"/>
            <w:szCs w:val="24"/>
          </w:rPr>
          <w:t>Wet</w:t>
        </w:r>
        <w:r w:rsidR="00957A38" w:rsidRPr="00957A38">
          <w:rPr>
            <w:rFonts w:ascii="Times New Roman" w:hAnsi="Times New Roman" w:cs="Times New Roman"/>
            <w:sz w:val="24"/>
            <w:szCs w:val="24"/>
          </w:rPr>
          <w:t>’, around 70% Severity code 1, 30% Severity code 2</w:t>
        </w:r>
      </w:ins>
      <w:ins w:id="116" w:author="Oh, David (Sangmok)" w:date="2020-09-20T15:01:00Z">
        <w:r w:rsidR="003D0A8B">
          <w:rPr>
            <w:rFonts w:ascii="Times New Roman" w:hAnsi="Times New Roman" w:cs="Times New Roman"/>
            <w:sz w:val="24"/>
            <w:szCs w:val="24"/>
          </w:rPr>
          <w:t>. Though a number of cases were registered as ‘Unknown’, due to ambiguity of interpretation, ‘Unknown’ and ‘Other’ were excluded from feature selection for modeling. Values occurred in very low volume were excluded from feature selection as well to avoid biased model training.</w:t>
        </w:r>
      </w:ins>
      <w:ins w:id="117" w:author="Oh, David (Sangmok)" w:date="2020-09-21T19:20:00Z">
        <w:r w:rsidR="0059027A">
          <w:rPr>
            <w:rFonts w:ascii="Times New Roman" w:hAnsi="Times New Roman" w:cs="Times New Roman"/>
            <w:sz w:val="24"/>
            <w:szCs w:val="24"/>
          </w:rPr>
          <w:t xml:space="preserve"> There were only two severity given data set (1-prop damage, 2-Injury). It is good to explore co-relation between more serious severity (2b or 3) and </w:t>
        </w:r>
      </w:ins>
      <w:ins w:id="118" w:author="Oh, David (Sangmok)" w:date="2020-09-21T19:23:00Z">
        <w:r w:rsidR="0059027A">
          <w:rPr>
            <w:rFonts w:ascii="Times New Roman" w:hAnsi="Times New Roman" w:cs="Times New Roman"/>
            <w:sz w:val="24"/>
            <w:szCs w:val="24"/>
          </w:rPr>
          <w:t>road</w:t>
        </w:r>
      </w:ins>
      <w:ins w:id="119" w:author="Oh, David (Sangmok)" w:date="2020-09-21T19:20:00Z">
        <w:r w:rsidR="0059027A">
          <w:rPr>
            <w:rFonts w:ascii="Times New Roman" w:hAnsi="Times New Roman" w:cs="Times New Roman"/>
            <w:sz w:val="24"/>
            <w:szCs w:val="24"/>
          </w:rPr>
          <w:t xml:space="preserve"> condition</w:t>
        </w:r>
      </w:ins>
      <w:ins w:id="120" w:author="Oh, David (Sangmok)" w:date="2020-09-21T19:22:00Z">
        <w:r w:rsidR="0059027A">
          <w:rPr>
            <w:rFonts w:ascii="Times New Roman" w:hAnsi="Times New Roman" w:cs="Times New Roman"/>
            <w:sz w:val="24"/>
            <w:szCs w:val="24"/>
          </w:rPr>
          <w:t xml:space="preserve"> in next </w:t>
        </w:r>
      </w:ins>
      <w:ins w:id="121" w:author="Oh, David (Sangmok)" w:date="2020-09-21T19:23:00Z">
        <w:r w:rsidR="0059027A">
          <w:rPr>
            <w:rFonts w:ascii="Times New Roman" w:hAnsi="Times New Roman" w:cs="Times New Roman"/>
            <w:sz w:val="24"/>
            <w:szCs w:val="24"/>
          </w:rPr>
          <w:t>phase of experiment.</w:t>
        </w:r>
      </w:ins>
    </w:p>
    <w:p w14:paraId="343AFF3C" w14:textId="00B1D6F0" w:rsidR="003B7487" w:rsidRPr="00957A38" w:rsidRDefault="003B7487">
      <w:pPr>
        <w:pStyle w:val="ListParagraph"/>
        <w:ind w:leftChars="0" w:left="425"/>
        <w:rPr>
          <w:ins w:id="122" w:author="Oh, David (Sangmok)" w:date="2020-09-20T14:52:00Z"/>
          <w:rFonts w:ascii="Times New Roman" w:hAnsi="Times New Roman" w:cs="Times New Roman"/>
          <w:sz w:val="24"/>
          <w:szCs w:val="24"/>
        </w:rPr>
        <w:pPrChange w:id="123" w:author="Oh, David (Sangmok)" w:date="2020-09-20T15:04:00Z">
          <w:pPr>
            <w:pStyle w:val="ListParagraph"/>
            <w:numPr>
              <w:numId w:val="3"/>
            </w:numPr>
            <w:ind w:leftChars="0" w:left="425" w:hanging="425"/>
          </w:pPr>
        </w:pPrChange>
      </w:pPr>
      <w:ins w:id="124" w:author="Oh, David (Sangmok)" w:date="2020-09-21T19:52:00Z">
        <w:r>
          <w:rPr>
            <w:rFonts w:ascii="Times New Roman" w:hAnsi="Times New Roman" w:cs="Times New Roman"/>
            <w:noProof/>
            <w:sz w:val="24"/>
            <w:szCs w:val="24"/>
          </w:rPr>
          <w:lastRenderedPageBreak/>
          <w:drawing>
            <wp:inline distT="0" distB="0" distL="0" distR="0" wp14:anchorId="0810FC23" wp14:editId="5556397F">
              <wp:extent cx="2883033" cy="2185737"/>
              <wp:effectExtent l="190500" t="190500" r="184150" b="1955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830" cy="2203778"/>
                      </a:xfrm>
                      <a:prstGeom prst="rect">
                        <a:avLst/>
                      </a:prstGeom>
                      <a:ln>
                        <a:noFill/>
                      </a:ln>
                      <a:effectLst>
                        <a:outerShdw blurRad="190500" algn="tl" rotWithShape="0">
                          <a:srgbClr val="000000">
                            <a:alpha val="70000"/>
                          </a:srgbClr>
                        </a:outerShdw>
                      </a:effectLst>
                    </pic:spPr>
                  </pic:pic>
                </a:graphicData>
              </a:graphic>
            </wp:inline>
          </w:drawing>
        </w:r>
      </w:ins>
    </w:p>
    <w:p w14:paraId="1EB4B737" w14:textId="3D3727DA" w:rsidR="00957A38" w:rsidRPr="00957A38" w:rsidDel="00957A38" w:rsidRDefault="00957A38">
      <w:pPr>
        <w:ind w:left="425"/>
        <w:rPr>
          <w:del w:id="125" w:author="Oh, David (Sangmok)" w:date="2020-09-20T14:52:00Z"/>
          <w:rFonts w:ascii="Times New Roman" w:hAnsi="Times New Roman" w:cs="Times New Roman"/>
          <w:sz w:val="24"/>
          <w:szCs w:val="24"/>
          <w:rPrChange w:id="126" w:author="Oh, David (Sangmok)" w:date="2020-09-20T14:52:00Z">
            <w:rPr>
              <w:del w:id="127" w:author="Oh, David (Sangmok)" w:date="2020-09-20T14:52:00Z"/>
            </w:rPr>
          </w:rPrChange>
        </w:rPr>
        <w:pPrChange w:id="128" w:author="Oh, David (Sangmok)" w:date="2020-09-20T14:48:00Z">
          <w:pPr>
            <w:pStyle w:val="ListParagraph"/>
            <w:numPr>
              <w:ilvl w:val="1"/>
              <w:numId w:val="3"/>
            </w:numPr>
            <w:ind w:leftChars="0" w:left="992" w:hanging="567"/>
          </w:pPr>
        </w:pPrChange>
      </w:pPr>
    </w:p>
    <w:p w14:paraId="52176052" w14:textId="2F816137" w:rsidR="00B012C7" w:rsidRDefault="00B012C7" w:rsidP="00B012C7">
      <w:pPr>
        <w:ind w:left="425"/>
        <w:rPr>
          <w:ins w:id="129" w:author="Oh, David (Sangmok)" w:date="2020-09-20T14:53:00Z"/>
          <w:rFonts w:ascii="Times New Roman" w:hAnsi="Times New Roman" w:cs="Times New Roman"/>
          <w:sz w:val="24"/>
          <w:szCs w:val="24"/>
        </w:rPr>
      </w:pPr>
      <w:r w:rsidRPr="00B012C7">
        <w:rPr>
          <w:rFonts w:ascii="Times New Roman" w:hAnsi="Times New Roman" w:cs="Times New Roman"/>
          <w:noProof/>
          <w:sz w:val="24"/>
          <w:szCs w:val="24"/>
        </w:rPr>
        <w:drawing>
          <wp:inline distT="0" distB="0" distL="0" distR="0" wp14:anchorId="384D3F68" wp14:editId="75BC89D6">
            <wp:extent cx="3912600" cy="2889584"/>
            <wp:effectExtent l="190500" t="190500" r="183515" b="1968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5622" cy="2943513"/>
                    </a:xfrm>
                    <a:prstGeom prst="rect">
                      <a:avLst/>
                    </a:prstGeom>
                    <a:ln>
                      <a:noFill/>
                    </a:ln>
                    <a:effectLst>
                      <a:outerShdw blurRad="190500" algn="tl" rotWithShape="0">
                        <a:srgbClr val="000000">
                          <a:alpha val="70000"/>
                        </a:srgbClr>
                      </a:outerShdw>
                    </a:effectLst>
                  </pic:spPr>
                </pic:pic>
              </a:graphicData>
            </a:graphic>
          </wp:inline>
        </w:drawing>
      </w:r>
    </w:p>
    <w:p w14:paraId="4116291F" w14:textId="3967FF1C" w:rsidR="00957A38" w:rsidRPr="00B012C7" w:rsidRDefault="00957A38" w:rsidP="00957A38">
      <w:pPr>
        <w:ind w:left="425"/>
        <w:rPr>
          <w:ins w:id="130" w:author="Oh, David (Sangmok)" w:date="2020-09-20T14:53:00Z"/>
          <w:rFonts w:ascii="Times New Roman" w:hAnsi="Times New Roman" w:cs="Times New Roman"/>
          <w:sz w:val="24"/>
          <w:szCs w:val="24"/>
        </w:rPr>
      </w:pPr>
      <w:ins w:id="131" w:author="Oh, David (Sangmok)" w:date="2020-09-20T14:53:00Z">
        <w:r>
          <w:rPr>
            <w:rFonts w:ascii="Times New Roman" w:hAnsi="Times New Roman" w:cs="Times New Roman" w:hint="eastAsia"/>
            <w:sz w:val="24"/>
            <w:szCs w:val="24"/>
          </w:rPr>
          <w:t>V</w:t>
        </w:r>
        <w:r>
          <w:rPr>
            <w:rFonts w:ascii="Times New Roman" w:hAnsi="Times New Roman" w:cs="Times New Roman"/>
            <w:sz w:val="24"/>
            <w:szCs w:val="24"/>
          </w:rPr>
          <w:t xml:space="preserve">isualize histogram with VEHCOUNT, the number of vehicles involved in the collision by value in </w:t>
        </w:r>
      </w:ins>
      <w:ins w:id="132" w:author="Oh, David (Sangmok)" w:date="2020-09-20T15:06:00Z">
        <w:r w:rsidR="00D23EA9">
          <w:rPr>
            <w:rFonts w:ascii="Times New Roman" w:hAnsi="Times New Roman" w:cs="Times New Roman"/>
            <w:sz w:val="24"/>
            <w:szCs w:val="24"/>
          </w:rPr>
          <w:t>road</w:t>
        </w:r>
      </w:ins>
      <w:ins w:id="133" w:author="Oh, David (Sangmok)" w:date="2020-09-20T14:53:00Z">
        <w:r>
          <w:rPr>
            <w:rFonts w:ascii="Times New Roman" w:hAnsi="Times New Roman" w:cs="Times New Roman"/>
            <w:sz w:val="24"/>
            <w:szCs w:val="24"/>
          </w:rPr>
          <w:t xml:space="preserve"> condition. Majority cases were happened in ‘Dry’ and ‘Wet’, around 70% Severity code 1, 30% Severity code 2</w:t>
        </w:r>
      </w:ins>
      <w:ins w:id="134" w:author="Oh, David (Sangmok)" w:date="2020-09-20T15:02:00Z">
        <w:r w:rsidR="003D0A8B">
          <w:rPr>
            <w:rFonts w:ascii="Times New Roman" w:hAnsi="Times New Roman" w:cs="Times New Roman"/>
            <w:sz w:val="24"/>
            <w:szCs w:val="24"/>
          </w:rPr>
          <w:t>. Though a number of cases were registered as ‘Unknown’, due to ambiguity of interpretation, ‘Unknown’ and ‘Other’ were excluded from feature selection for modeling. Values occurred in very low volume were excluded from feature selection as well to avoid biased model training.</w:t>
        </w:r>
      </w:ins>
    </w:p>
    <w:p w14:paraId="117B4516" w14:textId="521EB9CF" w:rsidR="00957A38" w:rsidRPr="00957A38" w:rsidDel="003D0A8B" w:rsidRDefault="00957A38" w:rsidP="00B012C7">
      <w:pPr>
        <w:ind w:left="425"/>
        <w:rPr>
          <w:del w:id="135" w:author="Oh, David (Sangmok)" w:date="2020-09-20T15:03:00Z"/>
          <w:rFonts w:ascii="Times New Roman" w:hAnsi="Times New Roman" w:cs="Times New Roman"/>
          <w:sz w:val="24"/>
          <w:szCs w:val="24"/>
        </w:rPr>
      </w:pPr>
    </w:p>
    <w:p w14:paraId="202631B9" w14:textId="73809AD1" w:rsidR="00B012C7" w:rsidRDefault="00B012C7" w:rsidP="00B012C7">
      <w:pPr>
        <w:ind w:left="425"/>
        <w:rPr>
          <w:ins w:id="136" w:author="Oh, David (Sangmok)" w:date="2020-09-21T22:02:00Z"/>
          <w:rFonts w:ascii="Times New Roman" w:hAnsi="Times New Roman" w:cs="Times New Roman"/>
          <w:sz w:val="24"/>
          <w:szCs w:val="24"/>
        </w:rPr>
      </w:pPr>
      <w:r w:rsidRPr="00B012C7">
        <w:rPr>
          <w:rFonts w:ascii="Times New Roman" w:hAnsi="Times New Roman" w:cs="Times New Roman"/>
          <w:noProof/>
          <w:sz w:val="24"/>
          <w:szCs w:val="24"/>
        </w:rPr>
        <w:lastRenderedPageBreak/>
        <w:drawing>
          <wp:inline distT="0" distB="0" distL="0" distR="0" wp14:anchorId="7B1C7F66" wp14:editId="17689761">
            <wp:extent cx="4044062" cy="2955758"/>
            <wp:effectExtent l="190500" t="190500" r="185420" b="1879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0835" cy="2982635"/>
                    </a:xfrm>
                    <a:prstGeom prst="rect">
                      <a:avLst/>
                    </a:prstGeom>
                    <a:ln>
                      <a:noFill/>
                    </a:ln>
                    <a:effectLst>
                      <a:outerShdw blurRad="190500" algn="tl" rotWithShape="0">
                        <a:srgbClr val="000000">
                          <a:alpha val="70000"/>
                        </a:srgbClr>
                      </a:outerShdw>
                    </a:effectLst>
                  </pic:spPr>
                </pic:pic>
              </a:graphicData>
            </a:graphic>
          </wp:inline>
        </w:drawing>
      </w:r>
    </w:p>
    <w:p w14:paraId="27C04448" w14:textId="77777777" w:rsidR="00826639" w:rsidRPr="00B012C7" w:rsidRDefault="00826639" w:rsidP="00B012C7">
      <w:pPr>
        <w:ind w:left="425"/>
        <w:rPr>
          <w:rFonts w:ascii="Times New Roman" w:hAnsi="Times New Roman" w:cs="Times New Roman"/>
          <w:sz w:val="24"/>
          <w:szCs w:val="24"/>
        </w:rPr>
      </w:pPr>
    </w:p>
    <w:p w14:paraId="5D96B908" w14:textId="7ADC7083" w:rsidR="00080419" w:rsidRPr="00826639" w:rsidRDefault="00080419" w:rsidP="001F217D">
      <w:pPr>
        <w:pStyle w:val="ListParagraph"/>
        <w:numPr>
          <w:ilvl w:val="1"/>
          <w:numId w:val="3"/>
        </w:numPr>
        <w:ind w:leftChars="0"/>
        <w:rPr>
          <w:ins w:id="137" w:author="Oh, David (Sangmok)" w:date="2020-09-20T15:02:00Z"/>
          <w:rFonts w:ascii="Times New Roman" w:hAnsi="Times New Roman" w:cs="Times New Roman"/>
          <w:b/>
          <w:bCs/>
          <w:sz w:val="24"/>
          <w:szCs w:val="24"/>
          <w:rPrChange w:id="138" w:author="Oh, David (Sangmok)" w:date="2020-09-21T22:02:00Z">
            <w:rPr>
              <w:ins w:id="139" w:author="Oh, David (Sangmok)" w:date="2020-09-20T15:02:00Z"/>
              <w:rFonts w:ascii="Times New Roman" w:hAnsi="Times New Roman" w:cs="Times New Roman"/>
              <w:sz w:val="24"/>
              <w:szCs w:val="24"/>
            </w:rPr>
          </w:rPrChange>
        </w:rPr>
      </w:pPr>
      <w:r w:rsidRPr="00826639">
        <w:rPr>
          <w:rFonts w:ascii="Times New Roman" w:hAnsi="Times New Roman" w:cs="Times New Roman"/>
          <w:b/>
          <w:bCs/>
          <w:sz w:val="24"/>
          <w:szCs w:val="24"/>
          <w:rPrChange w:id="140" w:author="Oh, David (Sangmok)" w:date="2020-09-21T22:02:00Z">
            <w:rPr>
              <w:rFonts w:ascii="Times New Roman" w:hAnsi="Times New Roman" w:cs="Times New Roman"/>
              <w:sz w:val="24"/>
              <w:szCs w:val="24"/>
            </w:rPr>
          </w:rPrChange>
        </w:rPr>
        <w:t>Relationship between Severity and Light Condition</w:t>
      </w:r>
    </w:p>
    <w:p w14:paraId="38E5238D" w14:textId="676A5ED6" w:rsidR="003B7487" w:rsidRDefault="003B7487">
      <w:pPr>
        <w:pStyle w:val="ListParagraph"/>
        <w:ind w:leftChars="0" w:left="425"/>
        <w:rPr>
          <w:ins w:id="141" w:author="Oh, David (Sangmok)" w:date="2020-09-21T19:53:00Z"/>
          <w:rFonts w:ascii="Times New Roman" w:hAnsi="Times New Roman" w:cs="Times New Roman"/>
          <w:sz w:val="24"/>
          <w:szCs w:val="24"/>
        </w:rPr>
      </w:pPr>
      <w:ins w:id="142" w:author="Oh, David (Sangmok)" w:date="2020-09-21T19:53:00Z">
        <w:r>
          <w:rPr>
            <w:rFonts w:ascii="Times New Roman" w:hAnsi="Times New Roman" w:cs="Times New Roman"/>
            <w:sz w:val="24"/>
            <w:szCs w:val="24"/>
          </w:rPr>
          <w:t>Looking into the Light condition attribute data, some of the light condition shows relatively small number of cases happened comparing with total number of samples.</w:t>
        </w:r>
      </w:ins>
    </w:p>
    <w:p w14:paraId="76C51314" w14:textId="7D2DEB2F" w:rsidR="003B7487" w:rsidRPr="003B7487" w:rsidRDefault="003B7487">
      <w:pPr>
        <w:pStyle w:val="ListParagraph"/>
        <w:ind w:leftChars="0" w:left="425"/>
        <w:rPr>
          <w:ins w:id="143" w:author="Oh, David (Sangmok)" w:date="2020-09-21T19:53:00Z"/>
          <w:rFonts w:ascii="Times New Roman" w:hAnsi="Times New Roman" w:cs="Times New Roman"/>
          <w:sz w:val="24"/>
          <w:szCs w:val="24"/>
        </w:rPr>
      </w:pPr>
      <w:ins w:id="144" w:author="Oh, David (Sangmok)" w:date="2020-09-21T19:54:00Z">
        <w:r>
          <w:rPr>
            <w:rFonts w:ascii="Times New Roman" w:hAnsi="Times New Roman" w:cs="Times New Roman"/>
            <w:noProof/>
            <w:sz w:val="24"/>
            <w:szCs w:val="24"/>
          </w:rPr>
          <w:drawing>
            <wp:inline distT="0" distB="0" distL="0" distR="0" wp14:anchorId="4A499308" wp14:editId="1B29D1C9">
              <wp:extent cx="2095858" cy="1335505"/>
              <wp:effectExtent l="190500" t="190500" r="190500" b="1885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160" cy="1344619"/>
                      </a:xfrm>
                      <a:prstGeom prst="rect">
                        <a:avLst/>
                      </a:prstGeom>
                      <a:ln>
                        <a:noFill/>
                      </a:ln>
                      <a:effectLst>
                        <a:outerShdw blurRad="190500" algn="tl" rotWithShape="0">
                          <a:srgbClr val="000000">
                            <a:alpha val="70000"/>
                          </a:srgbClr>
                        </a:outerShdw>
                      </a:effectLst>
                    </pic:spPr>
                  </pic:pic>
                </a:graphicData>
              </a:graphic>
            </wp:inline>
          </w:drawing>
        </w:r>
      </w:ins>
    </w:p>
    <w:p w14:paraId="02FC10BC" w14:textId="2E61C32B" w:rsidR="003D0A8B" w:rsidRDefault="0059027A">
      <w:pPr>
        <w:pStyle w:val="ListParagraph"/>
        <w:ind w:leftChars="0" w:left="425"/>
        <w:rPr>
          <w:ins w:id="145" w:author="Oh, David (Sangmok)" w:date="2020-09-21T19:55:00Z"/>
          <w:rFonts w:ascii="Times New Roman" w:hAnsi="Times New Roman" w:cs="Times New Roman"/>
          <w:sz w:val="24"/>
          <w:szCs w:val="24"/>
        </w:rPr>
      </w:pPr>
      <w:ins w:id="146" w:author="Oh, David (Sangmok)" w:date="2020-09-21T19:21:00Z">
        <w:r>
          <w:rPr>
            <w:rFonts w:ascii="Times New Roman" w:hAnsi="Times New Roman" w:cs="Times New Roman"/>
            <w:sz w:val="24"/>
            <w:szCs w:val="24"/>
          </w:rPr>
          <w:t xml:space="preserve">Hypothesis here is certain light condition may relate with car accident and severity because of blur sight </w:t>
        </w:r>
      </w:ins>
      <w:ins w:id="147" w:author="Oh, David (Sangmok)" w:date="2020-09-21T19:22:00Z">
        <w:r>
          <w:rPr>
            <w:rFonts w:ascii="Times New Roman" w:hAnsi="Times New Roman" w:cs="Times New Roman"/>
            <w:sz w:val="24"/>
            <w:szCs w:val="24"/>
          </w:rPr>
          <w:t>ahead or too dark etc.</w:t>
        </w:r>
      </w:ins>
      <w:ins w:id="148" w:author="Oh, David (Sangmok)" w:date="2020-09-21T19:21:00Z">
        <w:r>
          <w:rPr>
            <w:rFonts w:ascii="Times New Roman" w:hAnsi="Times New Roman" w:cs="Times New Roman"/>
            <w:sz w:val="24"/>
            <w:szCs w:val="24"/>
          </w:rPr>
          <w:t xml:space="preserve">. To explore this, </w:t>
        </w:r>
      </w:ins>
      <w:ins w:id="149" w:author="Oh, David (Sangmok)" w:date="2020-09-21T19:22:00Z">
        <w:r>
          <w:rPr>
            <w:rFonts w:ascii="Times New Roman" w:hAnsi="Times New Roman" w:cs="Times New Roman"/>
            <w:sz w:val="24"/>
            <w:szCs w:val="24"/>
          </w:rPr>
          <w:t>v</w:t>
        </w:r>
      </w:ins>
      <w:ins w:id="150" w:author="Oh, David (Sangmok)" w:date="2020-09-20T15:04:00Z">
        <w:r w:rsidR="003D0A8B" w:rsidRPr="00957A38">
          <w:rPr>
            <w:rFonts w:ascii="Times New Roman" w:hAnsi="Times New Roman" w:cs="Times New Roman"/>
            <w:sz w:val="24"/>
            <w:szCs w:val="24"/>
          </w:rPr>
          <w:t>isualiz</w:t>
        </w:r>
      </w:ins>
      <w:ins w:id="151" w:author="Oh, David (Sangmok)" w:date="2020-09-21T19:22:00Z">
        <w:r>
          <w:rPr>
            <w:rFonts w:ascii="Times New Roman" w:hAnsi="Times New Roman" w:cs="Times New Roman"/>
            <w:sz w:val="24"/>
            <w:szCs w:val="24"/>
          </w:rPr>
          <w:t>ing</w:t>
        </w:r>
      </w:ins>
      <w:ins w:id="152" w:author="Oh, David (Sangmok)" w:date="2020-09-20T15:04:00Z">
        <w:r w:rsidR="003D0A8B" w:rsidRPr="00957A38">
          <w:rPr>
            <w:rFonts w:ascii="Times New Roman" w:hAnsi="Times New Roman" w:cs="Times New Roman"/>
            <w:sz w:val="24"/>
            <w:szCs w:val="24"/>
          </w:rPr>
          <w:t xml:space="preserve"> histogram with PERSONCOUNT, the total number of people who involved in the collision by value in </w:t>
        </w:r>
        <w:r w:rsidR="003D0A8B">
          <w:rPr>
            <w:rFonts w:ascii="Times New Roman" w:hAnsi="Times New Roman" w:cs="Times New Roman"/>
            <w:sz w:val="24"/>
            <w:szCs w:val="24"/>
          </w:rPr>
          <w:t>light</w:t>
        </w:r>
        <w:r w:rsidR="003D0A8B" w:rsidRPr="00957A38">
          <w:rPr>
            <w:rFonts w:ascii="Times New Roman" w:hAnsi="Times New Roman" w:cs="Times New Roman"/>
            <w:sz w:val="24"/>
            <w:szCs w:val="24"/>
          </w:rPr>
          <w:t xml:space="preserve"> condition. Majority cases were happened in ‘</w:t>
        </w:r>
        <w:r w:rsidR="003D0A8B">
          <w:rPr>
            <w:rFonts w:ascii="Times New Roman" w:hAnsi="Times New Roman" w:cs="Times New Roman"/>
            <w:sz w:val="24"/>
            <w:szCs w:val="24"/>
          </w:rPr>
          <w:t>D</w:t>
        </w:r>
      </w:ins>
      <w:ins w:id="153" w:author="Oh, David (Sangmok)" w:date="2020-09-20T15:05:00Z">
        <w:r w:rsidR="003D0A8B">
          <w:rPr>
            <w:rFonts w:ascii="Times New Roman" w:hAnsi="Times New Roman" w:cs="Times New Roman"/>
            <w:sz w:val="24"/>
            <w:szCs w:val="24"/>
          </w:rPr>
          <w:t>aylights</w:t>
        </w:r>
      </w:ins>
      <w:ins w:id="154" w:author="Oh, David (Sangmok)" w:date="2020-09-20T15:04:00Z">
        <w:r w:rsidR="003D0A8B" w:rsidRPr="00957A38">
          <w:rPr>
            <w:rFonts w:ascii="Times New Roman" w:hAnsi="Times New Roman" w:cs="Times New Roman"/>
            <w:sz w:val="24"/>
            <w:szCs w:val="24"/>
          </w:rPr>
          <w:t>’</w:t>
        </w:r>
        <w:r w:rsidR="003D0A8B">
          <w:rPr>
            <w:rFonts w:ascii="Times New Roman" w:hAnsi="Times New Roman" w:cs="Times New Roman"/>
            <w:sz w:val="24"/>
            <w:szCs w:val="24"/>
          </w:rPr>
          <w:t xml:space="preserve"> and</w:t>
        </w:r>
        <w:r w:rsidR="003D0A8B" w:rsidRPr="00957A38">
          <w:rPr>
            <w:rFonts w:ascii="Times New Roman" w:hAnsi="Times New Roman" w:cs="Times New Roman"/>
            <w:sz w:val="24"/>
            <w:szCs w:val="24"/>
          </w:rPr>
          <w:t xml:space="preserve"> </w:t>
        </w:r>
      </w:ins>
      <w:ins w:id="155" w:author="Oh, David (Sangmok)" w:date="2020-09-20T15:05:00Z">
        <w:r w:rsidR="003D0A8B">
          <w:rPr>
            <w:rFonts w:ascii="Times New Roman" w:hAnsi="Times New Roman" w:cs="Times New Roman"/>
            <w:sz w:val="24"/>
            <w:szCs w:val="24"/>
          </w:rPr>
          <w:t>‘Dark-Street Lights On</w:t>
        </w:r>
      </w:ins>
      <w:ins w:id="156" w:author="Oh, David (Sangmok)" w:date="2020-09-20T15:04:00Z">
        <w:r w:rsidR="003D0A8B" w:rsidRPr="00957A38">
          <w:rPr>
            <w:rFonts w:ascii="Times New Roman" w:hAnsi="Times New Roman" w:cs="Times New Roman"/>
            <w:sz w:val="24"/>
            <w:szCs w:val="24"/>
          </w:rPr>
          <w:t>’, around 70% Severity code 1, 30% Severity code 2</w:t>
        </w:r>
        <w:r w:rsidR="003D0A8B">
          <w:rPr>
            <w:rFonts w:ascii="Times New Roman" w:hAnsi="Times New Roman" w:cs="Times New Roman"/>
            <w:sz w:val="24"/>
            <w:szCs w:val="24"/>
          </w:rPr>
          <w:t>. Though a number of cases were registered as ‘Unknown’, due to ambiguity of interpretation, ‘Unknown’ and ‘Other’ were excluded from feature selection for modeling. Values occurred in very low volume were excluded from feature selection as well to avoid biased model training.</w:t>
        </w:r>
      </w:ins>
      <w:ins w:id="157" w:author="Oh, David (Sangmok)" w:date="2020-09-21T19:24:00Z">
        <w:r>
          <w:rPr>
            <w:rFonts w:ascii="Times New Roman" w:hAnsi="Times New Roman" w:cs="Times New Roman"/>
            <w:sz w:val="24"/>
            <w:szCs w:val="24"/>
          </w:rPr>
          <w:t xml:space="preserve"> There were only two severity given data set (1-prop damage, 2-Injury). It is good to explore co-relation between more serious severity (2b or 3) and </w:t>
        </w:r>
        <w:r w:rsidR="00B86CB2">
          <w:rPr>
            <w:rFonts w:ascii="Times New Roman" w:hAnsi="Times New Roman" w:cs="Times New Roman"/>
            <w:sz w:val="24"/>
            <w:szCs w:val="24"/>
          </w:rPr>
          <w:t>light</w:t>
        </w:r>
        <w:r>
          <w:rPr>
            <w:rFonts w:ascii="Times New Roman" w:hAnsi="Times New Roman" w:cs="Times New Roman"/>
            <w:sz w:val="24"/>
            <w:szCs w:val="24"/>
          </w:rPr>
          <w:t xml:space="preserve"> condition in next phase of experiment.</w:t>
        </w:r>
      </w:ins>
    </w:p>
    <w:p w14:paraId="77891678" w14:textId="0B07DA12" w:rsidR="003B7487" w:rsidRPr="00957A38" w:rsidRDefault="003B7487">
      <w:pPr>
        <w:pStyle w:val="ListParagraph"/>
        <w:ind w:leftChars="0" w:left="425"/>
        <w:rPr>
          <w:ins w:id="158" w:author="Oh, David (Sangmok)" w:date="2020-09-20T15:04:00Z"/>
          <w:rFonts w:ascii="Times New Roman" w:hAnsi="Times New Roman" w:cs="Times New Roman"/>
          <w:sz w:val="24"/>
          <w:szCs w:val="24"/>
        </w:rPr>
        <w:pPrChange w:id="159" w:author="Oh, David (Sangmok)" w:date="2020-09-20T15:08:00Z">
          <w:pPr>
            <w:pStyle w:val="ListParagraph"/>
            <w:numPr>
              <w:numId w:val="3"/>
            </w:numPr>
            <w:ind w:leftChars="0" w:left="425" w:hanging="425"/>
          </w:pPr>
        </w:pPrChange>
      </w:pPr>
      <w:ins w:id="160" w:author="Oh, David (Sangmok)" w:date="2020-09-21T19:56:00Z">
        <w:r>
          <w:rPr>
            <w:rFonts w:ascii="Times New Roman" w:hAnsi="Times New Roman" w:cs="Times New Roman"/>
            <w:noProof/>
            <w:sz w:val="24"/>
            <w:szCs w:val="24"/>
          </w:rPr>
          <w:lastRenderedPageBreak/>
          <w:drawing>
            <wp:inline distT="0" distB="0" distL="0" distR="0" wp14:anchorId="3B8CFA1D" wp14:editId="30BC2262">
              <wp:extent cx="3373556" cy="2225842"/>
              <wp:effectExtent l="190500" t="190500" r="189230" b="1936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4766" cy="2233239"/>
                      </a:xfrm>
                      <a:prstGeom prst="rect">
                        <a:avLst/>
                      </a:prstGeom>
                      <a:ln>
                        <a:noFill/>
                      </a:ln>
                      <a:effectLst>
                        <a:outerShdw blurRad="190500" algn="tl" rotWithShape="0">
                          <a:srgbClr val="000000">
                            <a:alpha val="70000"/>
                          </a:srgbClr>
                        </a:outerShdw>
                      </a:effectLst>
                    </pic:spPr>
                  </pic:pic>
                </a:graphicData>
              </a:graphic>
            </wp:inline>
          </w:drawing>
        </w:r>
      </w:ins>
    </w:p>
    <w:p w14:paraId="75D5504A" w14:textId="546F9E8F" w:rsidR="003D0A8B" w:rsidRPr="003D0A8B" w:rsidDel="003D0A8B" w:rsidRDefault="003D0A8B">
      <w:pPr>
        <w:ind w:left="425"/>
        <w:rPr>
          <w:del w:id="161" w:author="Oh, David (Sangmok)" w:date="2020-09-20T15:04:00Z"/>
          <w:rFonts w:ascii="Times New Roman" w:hAnsi="Times New Roman" w:cs="Times New Roman"/>
          <w:sz w:val="24"/>
          <w:szCs w:val="24"/>
          <w:rPrChange w:id="162" w:author="Oh, David (Sangmok)" w:date="2020-09-20T15:04:00Z">
            <w:rPr>
              <w:del w:id="163" w:author="Oh, David (Sangmok)" w:date="2020-09-20T15:04:00Z"/>
            </w:rPr>
          </w:rPrChange>
        </w:rPr>
        <w:pPrChange w:id="164" w:author="Oh, David (Sangmok)" w:date="2020-09-20T15:02:00Z">
          <w:pPr>
            <w:pStyle w:val="ListParagraph"/>
            <w:numPr>
              <w:ilvl w:val="1"/>
              <w:numId w:val="3"/>
            </w:numPr>
            <w:ind w:leftChars="0" w:left="992" w:hanging="567"/>
          </w:pPr>
        </w:pPrChange>
      </w:pPr>
    </w:p>
    <w:p w14:paraId="1D9FF4D6" w14:textId="707B2E1A" w:rsidR="00B012C7" w:rsidRDefault="00B012C7" w:rsidP="00B012C7">
      <w:pPr>
        <w:ind w:left="425"/>
        <w:rPr>
          <w:ins w:id="165" w:author="Oh, David (Sangmok)" w:date="2020-09-20T15:05:00Z"/>
          <w:rFonts w:ascii="Times New Roman" w:hAnsi="Times New Roman" w:cs="Times New Roman"/>
          <w:sz w:val="24"/>
          <w:szCs w:val="24"/>
        </w:rPr>
      </w:pPr>
      <w:r w:rsidRPr="00B012C7">
        <w:rPr>
          <w:rFonts w:ascii="Times New Roman" w:hAnsi="Times New Roman" w:cs="Times New Roman"/>
          <w:noProof/>
          <w:sz w:val="24"/>
          <w:szCs w:val="24"/>
        </w:rPr>
        <w:drawing>
          <wp:inline distT="0" distB="0" distL="0" distR="0" wp14:anchorId="3D716F2F" wp14:editId="31F1913A">
            <wp:extent cx="4062663" cy="3000861"/>
            <wp:effectExtent l="190500" t="190500" r="18605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59" cy="3032324"/>
                    </a:xfrm>
                    <a:prstGeom prst="rect">
                      <a:avLst/>
                    </a:prstGeom>
                    <a:ln>
                      <a:noFill/>
                    </a:ln>
                    <a:effectLst>
                      <a:outerShdw blurRad="190500" algn="tl" rotWithShape="0">
                        <a:srgbClr val="000000">
                          <a:alpha val="70000"/>
                        </a:srgbClr>
                      </a:outerShdw>
                    </a:effectLst>
                  </pic:spPr>
                </pic:pic>
              </a:graphicData>
            </a:graphic>
          </wp:inline>
        </w:drawing>
      </w:r>
    </w:p>
    <w:p w14:paraId="05222A92" w14:textId="7E4F4349" w:rsidR="003D0A8B" w:rsidRPr="00B012C7" w:rsidRDefault="003D0A8B" w:rsidP="003D0A8B">
      <w:pPr>
        <w:ind w:left="425"/>
        <w:rPr>
          <w:ins w:id="166" w:author="Oh, David (Sangmok)" w:date="2020-09-20T15:06:00Z"/>
          <w:rFonts w:ascii="Times New Roman" w:hAnsi="Times New Roman" w:cs="Times New Roman"/>
          <w:sz w:val="24"/>
          <w:szCs w:val="24"/>
        </w:rPr>
      </w:pPr>
      <w:ins w:id="167" w:author="Oh, David (Sangmok)" w:date="2020-09-20T15:06:00Z">
        <w:r>
          <w:rPr>
            <w:rFonts w:ascii="Times New Roman" w:hAnsi="Times New Roman" w:cs="Times New Roman" w:hint="eastAsia"/>
            <w:sz w:val="24"/>
            <w:szCs w:val="24"/>
          </w:rPr>
          <w:t>V</w:t>
        </w:r>
        <w:r>
          <w:rPr>
            <w:rFonts w:ascii="Times New Roman" w:hAnsi="Times New Roman" w:cs="Times New Roman"/>
            <w:sz w:val="24"/>
            <w:szCs w:val="24"/>
          </w:rPr>
          <w:t>isualiz</w:t>
        </w:r>
      </w:ins>
      <w:ins w:id="168" w:author="Oh, David (Sangmok)" w:date="2020-09-21T19:22:00Z">
        <w:r w:rsidR="0059027A">
          <w:rPr>
            <w:rFonts w:ascii="Times New Roman" w:hAnsi="Times New Roman" w:cs="Times New Roman"/>
            <w:sz w:val="24"/>
            <w:szCs w:val="24"/>
          </w:rPr>
          <w:t>ing</w:t>
        </w:r>
      </w:ins>
      <w:ins w:id="169" w:author="Oh, David (Sangmok)" w:date="2020-09-20T15:06:00Z">
        <w:r>
          <w:rPr>
            <w:rFonts w:ascii="Times New Roman" w:hAnsi="Times New Roman" w:cs="Times New Roman"/>
            <w:sz w:val="24"/>
            <w:szCs w:val="24"/>
          </w:rPr>
          <w:t xml:space="preserve"> histogram with VEHCOUNT, the number of vehicles involved in the collision by value in light condition. Majority cases were happened in ‘</w:t>
        </w:r>
        <w:r w:rsidR="00D23EA9">
          <w:rPr>
            <w:rFonts w:ascii="Times New Roman" w:hAnsi="Times New Roman" w:cs="Times New Roman"/>
            <w:sz w:val="24"/>
            <w:szCs w:val="24"/>
          </w:rPr>
          <w:t>Daylights</w:t>
        </w:r>
        <w:r w:rsidR="00D23EA9" w:rsidRPr="00957A38">
          <w:rPr>
            <w:rFonts w:ascii="Times New Roman" w:hAnsi="Times New Roman" w:cs="Times New Roman"/>
            <w:sz w:val="24"/>
            <w:szCs w:val="24"/>
          </w:rPr>
          <w:t>’</w:t>
        </w:r>
        <w:r w:rsidR="00D23EA9">
          <w:rPr>
            <w:rFonts w:ascii="Times New Roman" w:hAnsi="Times New Roman" w:cs="Times New Roman"/>
            <w:sz w:val="24"/>
            <w:szCs w:val="24"/>
          </w:rPr>
          <w:t xml:space="preserve"> </w:t>
        </w:r>
        <w:r>
          <w:rPr>
            <w:rFonts w:ascii="Times New Roman" w:hAnsi="Times New Roman" w:cs="Times New Roman"/>
            <w:sz w:val="24"/>
            <w:szCs w:val="24"/>
          </w:rPr>
          <w:t>and ‘</w:t>
        </w:r>
      </w:ins>
      <w:ins w:id="170" w:author="Oh, David (Sangmok)" w:date="2020-09-20T15:07:00Z">
        <w:r w:rsidR="00D23EA9">
          <w:rPr>
            <w:rFonts w:ascii="Times New Roman" w:hAnsi="Times New Roman" w:cs="Times New Roman"/>
            <w:sz w:val="24"/>
            <w:szCs w:val="24"/>
          </w:rPr>
          <w:t>Dark-Street Lights On</w:t>
        </w:r>
      </w:ins>
      <w:ins w:id="171" w:author="Oh, David (Sangmok)" w:date="2020-09-20T15:06:00Z">
        <w:r>
          <w:rPr>
            <w:rFonts w:ascii="Times New Roman" w:hAnsi="Times New Roman" w:cs="Times New Roman"/>
            <w:sz w:val="24"/>
            <w:szCs w:val="24"/>
          </w:rPr>
          <w:t>, around 70% Severity code 1, 30% Severity code 2. Though a number of cases were registered as ‘Unknown’, due to ambiguity of interpretation, ‘Unknown’ and ‘Other’ were excluded from feature selection for modeling. Values occurred in very low volume were excluded from feature selection as well to avoid biased model training.</w:t>
        </w:r>
      </w:ins>
    </w:p>
    <w:p w14:paraId="40A4962E" w14:textId="4640284A" w:rsidR="003D0A8B" w:rsidRPr="003D0A8B" w:rsidDel="00D23EA9" w:rsidRDefault="003D0A8B" w:rsidP="00B012C7">
      <w:pPr>
        <w:ind w:left="425"/>
        <w:rPr>
          <w:del w:id="172" w:author="Oh, David (Sangmok)" w:date="2020-09-20T15:07:00Z"/>
          <w:rFonts w:ascii="Times New Roman" w:hAnsi="Times New Roman" w:cs="Times New Roman"/>
          <w:sz w:val="24"/>
          <w:szCs w:val="24"/>
        </w:rPr>
      </w:pPr>
    </w:p>
    <w:p w14:paraId="2E1C06D4" w14:textId="2E9A1C52" w:rsidR="00B012C7" w:rsidRPr="00B012C7" w:rsidRDefault="00B012C7" w:rsidP="00B012C7">
      <w:pPr>
        <w:ind w:left="425"/>
        <w:rPr>
          <w:rFonts w:ascii="Times New Roman" w:hAnsi="Times New Roman" w:cs="Times New Roman"/>
          <w:sz w:val="24"/>
          <w:szCs w:val="24"/>
        </w:rPr>
      </w:pPr>
      <w:r w:rsidRPr="00B012C7">
        <w:rPr>
          <w:rFonts w:ascii="Times New Roman" w:hAnsi="Times New Roman" w:cs="Times New Roman"/>
          <w:noProof/>
          <w:sz w:val="24"/>
          <w:szCs w:val="24"/>
        </w:rPr>
        <w:lastRenderedPageBreak/>
        <w:drawing>
          <wp:inline distT="0" distB="0" distL="0" distR="0" wp14:anchorId="693D4489" wp14:editId="1DC07982">
            <wp:extent cx="4068678" cy="2971495"/>
            <wp:effectExtent l="190500" t="190500" r="198755" b="1911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3532" cy="2996950"/>
                    </a:xfrm>
                    <a:prstGeom prst="rect">
                      <a:avLst/>
                    </a:prstGeom>
                    <a:ln>
                      <a:noFill/>
                    </a:ln>
                    <a:effectLst>
                      <a:outerShdw blurRad="190500" algn="tl" rotWithShape="0">
                        <a:srgbClr val="000000">
                          <a:alpha val="70000"/>
                        </a:srgbClr>
                      </a:outerShdw>
                    </a:effectLst>
                  </pic:spPr>
                </pic:pic>
              </a:graphicData>
            </a:graphic>
          </wp:inline>
        </w:drawing>
      </w:r>
    </w:p>
    <w:p w14:paraId="7A454184" w14:textId="0841EB02" w:rsidR="00080419" w:rsidRPr="00826639" w:rsidRDefault="00080419" w:rsidP="001F217D">
      <w:pPr>
        <w:pStyle w:val="ListParagraph"/>
        <w:numPr>
          <w:ilvl w:val="1"/>
          <w:numId w:val="3"/>
        </w:numPr>
        <w:ind w:leftChars="0"/>
        <w:rPr>
          <w:ins w:id="173" w:author="Oh, David (Sangmok)" w:date="2020-09-20T15:08:00Z"/>
          <w:rFonts w:ascii="Times New Roman" w:hAnsi="Times New Roman" w:cs="Times New Roman"/>
          <w:b/>
          <w:bCs/>
          <w:sz w:val="24"/>
          <w:szCs w:val="24"/>
          <w:rPrChange w:id="174" w:author="Oh, David (Sangmok)" w:date="2020-09-21T22:02:00Z">
            <w:rPr>
              <w:ins w:id="175" w:author="Oh, David (Sangmok)" w:date="2020-09-20T15:08:00Z"/>
              <w:rFonts w:ascii="Times New Roman" w:hAnsi="Times New Roman" w:cs="Times New Roman"/>
              <w:sz w:val="24"/>
              <w:szCs w:val="24"/>
            </w:rPr>
          </w:rPrChange>
        </w:rPr>
      </w:pPr>
      <w:r w:rsidRPr="00826639">
        <w:rPr>
          <w:rFonts w:ascii="Times New Roman" w:hAnsi="Times New Roman" w:cs="Times New Roman"/>
          <w:b/>
          <w:bCs/>
          <w:sz w:val="24"/>
          <w:szCs w:val="24"/>
          <w:rPrChange w:id="176" w:author="Oh, David (Sangmok)" w:date="2020-09-21T22:02:00Z">
            <w:rPr>
              <w:rFonts w:ascii="Times New Roman" w:hAnsi="Times New Roman" w:cs="Times New Roman"/>
              <w:sz w:val="24"/>
              <w:szCs w:val="24"/>
            </w:rPr>
          </w:rPrChange>
        </w:rPr>
        <w:t>Check Impact of Frequent accident occurring location</w:t>
      </w:r>
    </w:p>
    <w:p w14:paraId="63E16784" w14:textId="123826F0" w:rsidR="00EE3F8F" w:rsidRPr="00EE3F8F" w:rsidRDefault="00B86CB2">
      <w:pPr>
        <w:ind w:left="425"/>
        <w:rPr>
          <w:rFonts w:ascii="Times New Roman" w:hAnsi="Times New Roman" w:cs="Times New Roman"/>
          <w:sz w:val="24"/>
          <w:szCs w:val="24"/>
          <w:rPrChange w:id="177" w:author="Oh, David (Sangmok)" w:date="2020-09-20T15:08:00Z">
            <w:rPr/>
          </w:rPrChange>
        </w:rPr>
        <w:pPrChange w:id="178" w:author="Oh, David (Sangmok)" w:date="2020-09-20T15:08:00Z">
          <w:pPr>
            <w:pStyle w:val="ListParagraph"/>
            <w:numPr>
              <w:ilvl w:val="1"/>
              <w:numId w:val="3"/>
            </w:numPr>
            <w:ind w:leftChars="0" w:left="992" w:hanging="567"/>
          </w:pPr>
        </w:pPrChange>
      </w:pPr>
      <w:ins w:id="179" w:author="Oh, David (Sangmok)" w:date="2020-09-21T19:24:00Z">
        <w:r>
          <w:rPr>
            <w:rFonts w:ascii="Times New Roman" w:hAnsi="Times New Roman" w:cs="Times New Roman"/>
            <w:sz w:val="24"/>
            <w:szCs w:val="24"/>
          </w:rPr>
          <w:t>Hypothesis here is there may</w:t>
        </w:r>
      </w:ins>
      <w:ins w:id="180" w:author="Oh, David (Sangmok)" w:date="2020-09-21T19:25:00Z">
        <w:r>
          <w:rPr>
            <w:rFonts w:ascii="Times New Roman" w:hAnsi="Times New Roman" w:cs="Times New Roman"/>
            <w:sz w:val="24"/>
            <w:szCs w:val="24"/>
          </w:rPr>
          <w:t xml:space="preserve"> be co-relation between frequently accident occurring location and condition attributes less or more</w:t>
        </w:r>
      </w:ins>
      <w:ins w:id="181" w:author="Oh, David (Sangmok)" w:date="2020-09-21T19:26:00Z">
        <w:r>
          <w:rPr>
            <w:rFonts w:ascii="Times New Roman" w:hAnsi="Times New Roman" w:cs="Times New Roman"/>
            <w:sz w:val="24"/>
            <w:szCs w:val="24"/>
          </w:rPr>
          <w:t>. T</w:t>
        </w:r>
      </w:ins>
      <w:ins w:id="182" w:author="Oh, David (Sangmok)" w:date="2020-09-20T15:08:00Z">
        <w:r w:rsidR="00F422E9">
          <w:rPr>
            <w:rFonts w:ascii="Times New Roman" w:hAnsi="Times New Roman" w:cs="Times New Roman"/>
            <w:sz w:val="24"/>
            <w:szCs w:val="24"/>
          </w:rPr>
          <w:t xml:space="preserve">o see </w:t>
        </w:r>
      </w:ins>
      <w:ins w:id="183" w:author="Oh, David (Sangmok)" w:date="2020-09-20T15:10:00Z">
        <w:r w:rsidR="00F422E9">
          <w:rPr>
            <w:rFonts w:ascii="Times New Roman" w:hAnsi="Times New Roman" w:cs="Times New Roman"/>
            <w:sz w:val="24"/>
            <w:szCs w:val="24"/>
          </w:rPr>
          <w:t>any different</w:t>
        </w:r>
      </w:ins>
      <w:ins w:id="184" w:author="Oh, David (Sangmok)" w:date="2020-09-20T15:08:00Z">
        <w:r w:rsidR="00F422E9">
          <w:rPr>
            <w:rFonts w:ascii="Times New Roman" w:hAnsi="Times New Roman" w:cs="Times New Roman"/>
            <w:sz w:val="24"/>
            <w:szCs w:val="24"/>
          </w:rPr>
          <w:t xml:space="preserve"> dep</w:t>
        </w:r>
      </w:ins>
      <w:ins w:id="185" w:author="Oh, David (Sangmok)" w:date="2020-09-20T15:09:00Z">
        <w:r w:rsidR="00F422E9">
          <w:rPr>
            <w:rFonts w:ascii="Times New Roman" w:hAnsi="Times New Roman" w:cs="Times New Roman"/>
            <w:sz w:val="24"/>
            <w:szCs w:val="24"/>
          </w:rPr>
          <w:t>endency in highly frequent accident occurring location</w:t>
        </w:r>
      </w:ins>
      <w:ins w:id="186" w:author="Oh, David (Sangmok)" w:date="2020-09-20T15:10:00Z">
        <w:r w:rsidR="00F422E9">
          <w:rPr>
            <w:rFonts w:ascii="Times New Roman" w:hAnsi="Times New Roman" w:cs="Times New Roman"/>
            <w:sz w:val="24"/>
            <w:szCs w:val="24"/>
          </w:rPr>
          <w:t xml:space="preserve">, Dataset was filtered with </w:t>
        </w:r>
      </w:ins>
      <w:ins w:id="187" w:author="Oh, David (Sangmok)" w:date="2020-09-20T15:11:00Z">
        <w:r w:rsidR="00F422E9">
          <w:rPr>
            <w:rFonts w:ascii="Times New Roman" w:hAnsi="Times New Roman" w:cs="Times New Roman"/>
            <w:sz w:val="24"/>
            <w:szCs w:val="24"/>
          </w:rPr>
          <w:t>the number of accidents in the location &gt; 20</w:t>
        </w:r>
      </w:ins>
      <w:ins w:id="188" w:author="Oh, David (Sangmok)" w:date="2020-09-20T15:12:00Z">
        <w:r w:rsidR="00F422E9">
          <w:rPr>
            <w:rFonts w:ascii="Times New Roman" w:hAnsi="Times New Roman" w:cs="Times New Roman"/>
            <w:sz w:val="24"/>
            <w:szCs w:val="24"/>
          </w:rPr>
          <w:t xml:space="preserve"> (mean 3, 75% 8) and used for visualization with same condition. </w:t>
        </w:r>
      </w:ins>
      <w:ins w:id="189" w:author="Oh, David (Sangmok)" w:date="2020-09-20T15:13:00Z">
        <w:r w:rsidR="00F422E9">
          <w:rPr>
            <w:rFonts w:ascii="Times New Roman" w:hAnsi="Times New Roman" w:cs="Times New Roman"/>
            <w:sz w:val="24"/>
            <w:szCs w:val="24"/>
          </w:rPr>
          <w:t xml:space="preserve">It </w:t>
        </w:r>
      </w:ins>
      <w:ins w:id="190" w:author="Oh, David (Sangmok)" w:date="2020-09-21T19:26:00Z">
        <w:r>
          <w:rPr>
            <w:rFonts w:ascii="Times New Roman" w:hAnsi="Times New Roman" w:cs="Times New Roman"/>
            <w:sz w:val="24"/>
            <w:szCs w:val="24"/>
          </w:rPr>
          <w:t xml:space="preserve">turned out that </w:t>
        </w:r>
      </w:ins>
      <w:ins w:id="191" w:author="Oh, David (Sangmok)" w:date="2020-09-20T15:13:00Z">
        <w:r w:rsidR="00F422E9">
          <w:rPr>
            <w:rFonts w:ascii="Times New Roman" w:hAnsi="Times New Roman" w:cs="Times New Roman"/>
            <w:sz w:val="24"/>
            <w:szCs w:val="24"/>
          </w:rPr>
          <w:t>no significant difference from no-filtered case in weather, road and light condition.</w:t>
        </w:r>
      </w:ins>
    </w:p>
    <w:p w14:paraId="426C351E" w14:textId="2501AF8E" w:rsidR="00B012C7" w:rsidRDefault="00B012C7" w:rsidP="00B012C7">
      <w:pPr>
        <w:ind w:left="425"/>
        <w:rPr>
          <w:rFonts w:ascii="Times New Roman" w:hAnsi="Times New Roman" w:cs="Times New Roman"/>
          <w:sz w:val="24"/>
          <w:szCs w:val="24"/>
        </w:rPr>
      </w:pPr>
      <w:r w:rsidRPr="00B012C7">
        <w:rPr>
          <w:rFonts w:ascii="Times New Roman" w:hAnsi="Times New Roman" w:cs="Times New Roman"/>
          <w:noProof/>
          <w:sz w:val="24"/>
          <w:szCs w:val="24"/>
        </w:rPr>
        <w:drawing>
          <wp:inline distT="0" distB="0" distL="0" distR="0" wp14:anchorId="71862FC2" wp14:editId="671B58D0">
            <wp:extent cx="4086726" cy="3025880"/>
            <wp:effectExtent l="190500" t="190500" r="200025" b="1936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7983" cy="3041619"/>
                    </a:xfrm>
                    <a:prstGeom prst="rect">
                      <a:avLst/>
                    </a:prstGeom>
                    <a:ln>
                      <a:noFill/>
                    </a:ln>
                    <a:effectLst>
                      <a:outerShdw blurRad="190500" algn="tl" rotWithShape="0">
                        <a:srgbClr val="000000">
                          <a:alpha val="70000"/>
                        </a:srgbClr>
                      </a:outerShdw>
                    </a:effectLst>
                  </pic:spPr>
                </pic:pic>
              </a:graphicData>
            </a:graphic>
          </wp:inline>
        </w:drawing>
      </w:r>
    </w:p>
    <w:p w14:paraId="4CB8AB82" w14:textId="33B75AA2" w:rsidR="00B012C7" w:rsidRDefault="00B012C7" w:rsidP="00B012C7">
      <w:pPr>
        <w:ind w:left="425"/>
        <w:rPr>
          <w:rFonts w:ascii="Times New Roman" w:hAnsi="Times New Roman" w:cs="Times New Roman" w:hint="eastAsia"/>
          <w:sz w:val="24"/>
          <w:szCs w:val="24"/>
        </w:rPr>
      </w:pPr>
      <w:r w:rsidRPr="00B012C7">
        <w:rPr>
          <w:rFonts w:ascii="Times New Roman" w:hAnsi="Times New Roman" w:cs="Times New Roman"/>
          <w:noProof/>
          <w:sz w:val="24"/>
          <w:szCs w:val="24"/>
        </w:rPr>
        <w:lastRenderedPageBreak/>
        <w:drawing>
          <wp:inline distT="0" distB="0" distL="0" distR="0" wp14:anchorId="77C5E018" wp14:editId="5938606B">
            <wp:extent cx="4098757" cy="2995735"/>
            <wp:effectExtent l="190500" t="190500" r="187960" b="1860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961" cy="3020735"/>
                    </a:xfrm>
                    <a:prstGeom prst="rect">
                      <a:avLst/>
                    </a:prstGeom>
                    <a:ln>
                      <a:noFill/>
                    </a:ln>
                    <a:effectLst>
                      <a:outerShdw blurRad="190500" algn="tl" rotWithShape="0">
                        <a:srgbClr val="000000">
                          <a:alpha val="70000"/>
                        </a:srgbClr>
                      </a:outerShdw>
                    </a:effectLst>
                  </pic:spPr>
                </pic:pic>
              </a:graphicData>
            </a:graphic>
          </wp:inline>
        </w:drawing>
      </w:r>
    </w:p>
    <w:p w14:paraId="1C1CB552" w14:textId="4A08762A" w:rsidR="00B012C7" w:rsidRDefault="00B012C7" w:rsidP="00B012C7">
      <w:pPr>
        <w:ind w:left="425"/>
        <w:rPr>
          <w:ins w:id="192" w:author="Oh, David (Sangmok)" w:date="2020-09-21T20:27:00Z"/>
          <w:rFonts w:ascii="Times New Roman" w:hAnsi="Times New Roman" w:cs="Times New Roman"/>
          <w:sz w:val="24"/>
          <w:szCs w:val="24"/>
        </w:rPr>
      </w:pPr>
      <w:r w:rsidRPr="00B012C7">
        <w:rPr>
          <w:rFonts w:ascii="Times New Roman" w:hAnsi="Times New Roman" w:cs="Times New Roman"/>
          <w:noProof/>
          <w:sz w:val="24"/>
          <w:szCs w:val="24"/>
        </w:rPr>
        <w:drawing>
          <wp:inline distT="0" distB="0" distL="0" distR="0" wp14:anchorId="4A744BC5" wp14:editId="47A9D37F">
            <wp:extent cx="4104773" cy="3079715"/>
            <wp:effectExtent l="190500" t="190500" r="181610" b="1974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1532" cy="3107294"/>
                    </a:xfrm>
                    <a:prstGeom prst="rect">
                      <a:avLst/>
                    </a:prstGeom>
                    <a:ln>
                      <a:noFill/>
                    </a:ln>
                    <a:effectLst>
                      <a:outerShdw blurRad="190500" algn="tl" rotWithShape="0">
                        <a:srgbClr val="000000">
                          <a:alpha val="70000"/>
                        </a:srgbClr>
                      </a:outerShdw>
                    </a:effectLst>
                  </pic:spPr>
                </pic:pic>
              </a:graphicData>
            </a:graphic>
          </wp:inline>
        </w:drawing>
      </w:r>
    </w:p>
    <w:p w14:paraId="41A9FEE7" w14:textId="77777777" w:rsidR="00577F7E" w:rsidRPr="00B012C7" w:rsidRDefault="00577F7E" w:rsidP="00B012C7">
      <w:pPr>
        <w:ind w:left="425"/>
        <w:rPr>
          <w:rFonts w:ascii="Times New Roman" w:hAnsi="Times New Roman" w:cs="Times New Roman"/>
          <w:sz w:val="24"/>
          <w:szCs w:val="24"/>
        </w:rPr>
      </w:pPr>
    </w:p>
    <w:p w14:paraId="4DEF6E72" w14:textId="77777777" w:rsidR="00080419" w:rsidRPr="00826639" w:rsidRDefault="00080419" w:rsidP="00080419">
      <w:pPr>
        <w:pStyle w:val="ListParagraph"/>
        <w:numPr>
          <w:ilvl w:val="0"/>
          <w:numId w:val="3"/>
        </w:numPr>
        <w:ind w:leftChars="0"/>
        <w:rPr>
          <w:rFonts w:ascii="Times New Roman" w:hAnsi="Times New Roman" w:cs="Times New Roman"/>
          <w:b/>
          <w:bCs/>
          <w:sz w:val="24"/>
          <w:szCs w:val="24"/>
          <w:rPrChange w:id="193" w:author="Oh, David (Sangmok)" w:date="2020-09-21T22:02:00Z">
            <w:rPr>
              <w:rFonts w:ascii="Times New Roman" w:hAnsi="Times New Roman" w:cs="Times New Roman"/>
              <w:sz w:val="24"/>
              <w:szCs w:val="24"/>
            </w:rPr>
          </w:rPrChange>
        </w:rPr>
      </w:pPr>
      <w:r w:rsidRPr="00826639">
        <w:rPr>
          <w:rFonts w:ascii="Times New Roman" w:hAnsi="Times New Roman" w:cs="Times New Roman"/>
          <w:b/>
          <w:bCs/>
          <w:sz w:val="24"/>
          <w:szCs w:val="24"/>
          <w:rPrChange w:id="194" w:author="Oh, David (Sangmok)" w:date="2020-09-21T22:02:00Z">
            <w:rPr>
              <w:rFonts w:ascii="Times New Roman" w:hAnsi="Times New Roman" w:cs="Times New Roman"/>
              <w:sz w:val="24"/>
              <w:szCs w:val="24"/>
            </w:rPr>
          </w:rPrChange>
        </w:rPr>
        <w:t>Predicting Modeling</w:t>
      </w:r>
    </w:p>
    <w:p w14:paraId="36C77B34" w14:textId="77777777" w:rsidR="004D0270" w:rsidRPr="00826639" w:rsidRDefault="00080419" w:rsidP="004D0270">
      <w:pPr>
        <w:pStyle w:val="ListParagraph"/>
        <w:numPr>
          <w:ilvl w:val="1"/>
          <w:numId w:val="3"/>
        </w:numPr>
        <w:ind w:leftChars="0"/>
        <w:rPr>
          <w:ins w:id="195" w:author="Oh, David (Sangmok)" w:date="2020-09-21T20:07:00Z"/>
          <w:rFonts w:ascii="Times New Roman" w:hAnsi="Times New Roman" w:cs="Times New Roman"/>
          <w:b/>
          <w:bCs/>
          <w:sz w:val="24"/>
          <w:szCs w:val="24"/>
          <w:rPrChange w:id="196" w:author="Oh, David (Sangmok)" w:date="2020-09-21T22:02:00Z">
            <w:rPr>
              <w:ins w:id="197" w:author="Oh, David (Sangmok)" w:date="2020-09-21T20:07:00Z"/>
              <w:rFonts w:ascii="Times New Roman" w:hAnsi="Times New Roman" w:cs="Times New Roman"/>
              <w:sz w:val="24"/>
              <w:szCs w:val="24"/>
            </w:rPr>
          </w:rPrChange>
        </w:rPr>
      </w:pPr>
      <w:r w:rsidRPr="00826639">
        <w:rPr>
          <w:rFonts w:ascii="Times New Roman" w:hAnsi="Times New Roman" w:cs="Times New Roman"/>
          <w:b/>
          <w:bCs/>
          <w:sz w:val="24"/>
          <w:szCs w:val="24"/>
          <w:rPrChange w:id="198" w:author="Oh, David (Sangmok)" w:date="2020-09-21T22:02:00Z">
            <w:rPr>
              <w:rFonts w:ascii="Times New Roman" w:hAnsi="Times New Roman" w:cs="Times New Roman"/>
              <w:sz w:val="24"/>
              <w:szCs w:val="24"/>
            </w:rPr>
          </w:rPrChange>
        </w:rPr>
        <w:t>Classification models</w:t>
      </w:r>
    </w:p>
    <w:p w14:paraId="10F52AF5" w14:textId="12E2F4C7" w:rsidR="004D0270" w:rsidRPr="004D0270" w:rsidRDefault="004D0270">
      <w:pPr>
        <w:ind w:left="425"/>
        <w:rPr>
          <w:rFonts w:ascii="Times New Roman" w:hAnsi="Times New Roman" w:cs="Times New Roman"/>
          <w:sz w:val="24"/>
          <w:szCs w:val="24"/>
          <w:rPrChange w:id="199" w:author="Oh, David (Sangmok)" w:date="2020-09-21T20:07:00Z">
            <w:rPr/>
          </w:rPrChange>
        </w:rPr>
        <w:pPrChange w:id="200" w:author="Oh, David (Sangmok)" w:date="2020-09-21T20:07:00Z">
          <w:pPr>
            <w:pStyle w:val="ListParagraph"/>
            <w:numPr>
              <w:ilvl w:val="1"/>
              <w:numId w:val="3"/>
            </w:numPr>
            <w:ind w:leftChars="0" w:left="992" w:hanging="567"/>
          </w:pPr>
        </w:pPrChange>
      </w:pPr>
      <w:ins w:id="201" w:author="Oh, David (Sangmok)" w:date="2020-09-21T20:07:00Z">
        <w:r>
          <w:rPr>
            <w:rFonts w:ascii="Times New Roman" w:hAnsi="Times New Roman" w:cs="Times New Roman"/>
            <w:sz w:val="24"/>
            <w:szCs w:val="24"/>
          </w:rPr>
          <w:t>In light of problem</w:t>
        </w:r>
      </w:ins>
      <w:ins w:id="202" w:author="Oh, David (Sangmok)" w:date="2020-09-21T20:08:00Z">
        <w:r>
          <w:rPr>
            <w:rFonts w:ascii="Times New Roman" w:hAnsi="Times New Roman" w:cs="Times New Roman"/>
            <w:sz w:val="24"/>
            <w:szCs w:val="24"/>
          </w:rPr>
          <w:t>, we are not going to predict particular numb</w:t>
        </w:r>
      </w:ins>
      <w:ins w:id="203" w:author="Oh, David (Sangmok)" w:date="2020-09-21T20:09:00Z">
        <w:r>
          <w:rPr>
            <w:rFonts w:ascii="Times New Roman" w:hAnsi="Times New Roman" w:cs="Times New Roman"/>
            <w:sz w:val="24"/>
            <w:szCs w:val="24"/>
          </w:rPr>
          <w:t xml:space="preserve">er of cases by severity </w:t>
        </w:r>
      </w:ins>
      <w:ins w:id="204" w:author="Oh, David (Sangmok)" w:date="2020-09-21T20:10:00Z">
        <w:r>
          <w:rPr>
            <w:rFonts w:ascii="Times New Roman" w:hAnsi="Times New Roman" w:cs="Times New Roman"/>
            <w:sz w:val="24"/>
            <w:szCs w:val="24"/>
          </w:rPr>
          <w:t>but t</w:t>
        </w:r>
      </w:ins>
      <w:ins w:id="205" w:author="Oh, David (Sangmok)" w:date="2020-09-21T20:05:00Z">
        <w:r w:rsidRPr="004D0270">
          <w:rPr>
            <w:rFonts w:ascii="Times New Roman" w:hAnsi="Times New Roman" w:cs="Times New Roman"/>
            <w:sz w:val="24"/>
            <w:szCs w:val="24"/>
            <w:rPrChange w:id="206" w:author="Oh, David (Sangmok)" w:date="2020-09-21T20:07:00Z">
              <w:rPr/>
            </w:rPrChange>
          </w:rPr>
          <w:t xml:space="preserve">o predict probability of severity in case of </w:t>
        </w:r>
      </w:ins>
      <w:ins w:id="207" w:author="Oh, David (Sangmok)" w:date="2020-09-21T20:06:00Z">
        <w:r w:rsidRPr="004D0270">
          <w:rPr>
            <w:rFonts w:ascii="Times New Roman" w:hAnsi="Times New Roman" w:cs="Times New Roman"/>
            <w:sz w:val="24"/>
            <w:szCs w:val="24"/>
            <w:rPrChange w:id="208" w:author="Oh, David (Sangmok)" w:date="2020-09-21T20:07:00Z">
              <w:rPr/>
            </w:rPrChange>
          </w:rPr>
          <w:t>certain weather, road and light condition,</w:t>
        </w:r>
      </w:ins>
      <w:ins w:id="209" w:author="Oh, David (Sangmok)" w:date="2020-09-21T20:10:00Z">
        <w:r>
          <w:rPr>
            <w:rFonts w:ascii="Times New Roman" w:hAnsi="Times New Roman" w:cs="Times New Roman"/>
            <w:sz w:val="24"/>
            <w:szCs w:val="24"/>
          </w:rPr>
          <w:t xml:space="preserve"> so that I </w:t>
        </w:r>
      </w:ins>
      <w:ins w:id="210" w:author="Oh, David (Sangmok)" w:date="2020-09-21T20:11:00Z">
        <w:r>
          <w:rPr>
            <w:rFonts w:ascii="Times New Roman" w:hAnsi="Times New Roman" w:cs="Times New Roman"/>
            <w:sz w:val="24"/>
            <w:szCs w:val="24"/>
          </w:rPr>
          <w:t>select</w:t>
        </w:r>
      </w:ins>
      <w:ins w:id="211" w:author="Oh, David (Sangmok)" w:date="2020-09-21T20:10:00Z">
        <w:r>
          <w:rPr>
            <w:rFonts w:ascii="Times New Roman" w:hAnsi="Times New Roman" w:cs="Times New Roman"/>
            <w:sz w:val="24"/>
            <w:szCs w:val="24"/>
          </w:rPr>
          <w:t xml:space="preserve"> </w:t>
        </w:r>
      </w:ins>
      <w:ins w:id="212" w:author="Oh, David (Sangmok)" w:date="2020-09-21T20:11:00Z">
        <w:r>
          <w:rPr>
            <w:rFonts w:ascii="Times New Roman" w:hAnsi="Times New Roman" w:cs="Times New Roman"/>
            <w:sz w:val="24"/>
            <w:szCs w:val="24"/>
          </w:rPr>
          <w:t xml:space="preserve">predicting algorithm of classification model </w:t>
        </w:r>
      </w:ins>
      <w:ins w:id="213" w:author="Oh, David (Sangmok)" w:date="2020-09-21T20:06:00Z">
        <w:r w:rsidRPr="004D0270">
          <w:rPr>
            <w:rFonts w:ascii="Times New Roman" w:hAnsi="Times New Roman" w:cs="Times New Roman"/>
            <w:sz w:val="24"/>
            <w:szCs w:val="24"/>
            <w:rPrChange w:id="214" w:author="Oh, David (Sangmok)" w:date="2020-09-21T20:07:00Z">
              <w:rPr/>
            </w:rPrChange>
          </w:rPr>
          <w:t xml:space="preserve"> </w:t>
        </w:r>
      </w:ins>
    </w:p>
    <w:p w14:paraId="1BBD8EE4" w14:textId="77777777" w:rsidR="00B10737" w:rsidRPr="00826639" w:rsidRDefault="0089782E" w:rsidP="00B10737">
      <w:pPr>
        <w:pStyle w:val="ListParagraph"/>
        <w:numPr>
          <w:ilvl w:val="2"/>
          <w:numId w:val="3"/>
        </w:numPr>
        <w:ind w:leftChars="0"/>
        <w:rPr>
          <w:ins w:id="215" w:author="Oh, David (Sangmok)" w:date="2020-09-21T20:17:00Z"/>
          <w:rFonts w:ascii="Times New Roman" w:hAnsi="Times New Roman" w:cs="Times New Roman"/>
          <w:b/>
          <w:bCs/>
          <w:sz w:val="24"/>
          <w:szCs w:val="24"/>
          <w:rPrChange w:id="216" w:author="Oh, David (Sangmok)" w:date="2020-09-21T22:02:00Z">
            <w:rPr>
              <w:ins w:id="217" w:author="Oh, David (Sangmok)" w:date="2020-09-21T20:17:00Z"/>
              <w:rFonts w:ascii="Times New Roman" w:hAnsi="Times New Roman" w:cs="Times New Roman"/>
              <w:sz w:val="24"/>
              <w:szCs w:val="24"/>
            </w:rPr>
          </w:rPrChange>
        </w:rPr>
      </w:pPr>
      <w:ins w:id="218" w:author="Oh, David (Sangmok)" w:date="2020-09-21T20:12:00Z">
        <w:r w:rsidRPr="00826639">
          <w:rPr>
            <w:rFonts w:ascii="Times New Roman" w:hAnsi="Times New Roman" w:cs="Times New Roman"/>
            <w:b/>
            <w:bCs/>
            <w:sz w:val="24"/>
            <w:szCs w:val="24"/>
            <w:rPrChange w:id="219" w:author="Oh, David (Sangmok)" w:date="2020-09-21T22:02:00Z">
              <w:rPr>
                <w:rFonts w:ascii="Times New Roman" w:hAnsi="Times New Roman" w:cs="Times New Roman"/>
                <w:sz w:val="24"/>
                <w:szCs w:val="24"/>
              </w:rPr>
            </w:rPrChange>
          </w:rPr>
          <w:lastRenderedPageBreak/>
          <w:t>Classification model</w:t>
        </w:r>
      </w:ins>
      <w:del w:id="220" w:author="Oh, David (Sangmok)" w:date="2020-09-21T20:12:00Z">
        <w:r w:rsidR="00080419" w:rsidRPr="00826639" w:rsidDel="0089782E">
          <w:rPr>
            <w:rFonts w:ascii="Times New Roman" w:hAnsi="Times New Roman" w:cs="Times New Roman"/>
            <w:b/>
            <w:bCs/>
            <w:sz w:val="24"/>
            <w:szCs w:val="24"/>
            <w:rPrChange w:id="221" w:author="Oh, David (Sangmok)" w:date="2020-09-21T22:02:00Z">
              <w:rPr>
                <w:rFonts w:ascii="Times New Roman" w:hAnsi="Times New Roman" w:cs="Times New Roman"/>
                <w:sz w:val="24"/>
                <w:szCs w:val="24"/>
              </w:rPr>
            </w:rPrChange>
          </w:rPr>
          <w:delText>Applying standard</w:delText>
        </w:r>
      </w:del>
      <w:r w:rsidR="00080419" w:rsidRPr="00826639">
        <w:rPr>
          <w:rFonts w:ascii="Times New Roman" w:hAnsi="Times New Roman" w:cs="Times New Roman"/>
          <w:b/>
          <w:bCs/>
          <w:sz w:val="24"/>
          <w:szCs w:val="24"/>
          <w:rPrChange w:id="222" w:author="Oh, David (Sangmok)" w:date="2020-09-21T22:02:00Z">
            <w:rPr>
              <w:rFonts w:ascii="Times New Roman" w:hAnsi="Times New Roman" w:cs="Times New Roman"/>
              <w:sz w:val="24"/>
              <w:szCs w:val="24"/>
            </w:rPr>
          </w:rPrChange>
        </w:rPr>
        <w:t xml:space="preserve"> algorithms and problems</w:t>
      </w:r>
    </w:p>
    <w:p w14:paraId="4E6D0B66" w14:textId="452E3CCE" w:rsidR="00B10737" w:rsidRDefault="0089782E" w:rsidP="00B10737">
      <w:pPr>
        <w:ind w:left="851"/>
        <w:rPr>
          <w:ins w:id="223" w:author="Oh, David (Sangmok)" w:date="2020-09-21T20:18:00Z"/>
          <w:rFonts w:ascii="Times New Roman" w:hAnsi="Times New Roman" w:cs="Times New Roman"/>
          <w:sz w:val="24"/>
          <w:szCs w:val="24"/>
        </w:rPr>
      </w:pPr>
      <w:ins w:id="224" w:author="Oh, David (Sangmok)" w:date="2020-09-21T20:12:00Z">
        <w:r w:rsidRPr="00B10737">
          <w:rPr>
            <w:rFonts w:ascii="Times New Roman" w:hAnsi="Times New Roman" w:cs="Times New Roman"/>
            <w:sz w:val="24"/>
            <w:szCs w:val="24"/>
            <w:rPrChange w:id="225" w:author="Oh, David (Sangmok)" w:date="2020-09-21T20:17:00Z">
              <w:rPr/>
            </w:rPrChange>
          </w:rPr>
          <w:t xml:space="preserve">To find out </w:t>
        </w:r>
      </w:ins>
      <w:ins w:id="226" w:author="Oh, David (Sangmok)" w:date="2020-09-21T20:13:00Z">
        <w:r w:rsidRPr="00B10737">
          <w:rPr>
            <w:rFonts w:ascii="Times New Roman" w:hAnsi="Times New Roman" w:cs="Times New Roman"/>
            <w:sz w:val="24"/>
            <w:szCs w:val="24"/>
            <w:rPrChange w:id="227" w:author="Oh, David (Sangmok)" w:date="2020-09-21T20:17:00Z">
              <w:rPr/>
            </w:rPrChange>
          </w:rPr>
          <w:t>better algorithm among well-known classification model</w:t>
        </w:r>
        <w:r w:rsidR="00B10737" w:rsidRPr="00B10737">
          <w:rPr>
            <w:rFonts w:ascii="Times New Roman" w:hAnsi="Times New Roman" w:cs="Times New Roman"/>
            <w:sz w:val="24"/>
            <w:szCs w:val="24"/>
            <w:rPrChange w:id="228" w:author="Oh, David (Sangmok)" w:date="2020-09-21T20:17:00Z">
              <w:rPr/>
            </w:rPrChange>
          </w:rPr>
          <w:t xml:space="preserve"> such as</w:t>
        </w:r>
      </w:ins>
      <w:ins w:id="229" w:author="Oh, David (Sangmok)" w:date="2020-09-21T20:23:00Z">
        <w:r w:rsidR="00B10737">
          <w:rPr>
            <w:rFonts w:ascii="Times New Roman" w:hAnsi="Times New Roman" w:cs="Times New Roman"/>
            <w:sz w:val="24"/>
            <w:szCs w:val="24"/>
          </w:rPr>
          <w:t xml:space="preserve"> :</w:t>
        </w:r>
      </w:ins>
      <w:ins w:id="230" w:author="Oh, David (Sangmok)" w:date="2020-09-21T20:19:00Z">
        <w:r w:rsidR="00B10737">
          <w:rPr>
            <w:rFonts w:ascii="Times New Roman" w:hAnsi="Times New Roman" w:cs="Times New Roman"/>
            <w:sz w:val="24"/>
            <w:szCs w:val="24"/>
          </w:rPr>
          <w:t xml:space="preserve"> </w:t>
        </w:r>
      </w:ins>
    </w:p>
    <w:p w14:paraId="6ED35436" w14:textId="77777777" w:rsidR="00B10737" w:rsidRPr="00B10737" w:rsidRDefault="00B10737">
      <w:pPr>
        <w:pStyle w:val="ListParagraph"/>
        <w:numPr>
          <w:ilvl w:val="0"/>
          <w:numId w:val="5"/>
        </w:numPr>
        <w:ind w:leftChars="0"/>
        <w:rPr>
          <w:ins w:id="231" w:author="Oh, David (Sangmok)" w:date="2020-09-21T20:18:00Z"/>
          <w:rFonts w:ascii="Times New Roman" w:hAnsi="Times New Roman" w:cs="Times New Roman"/>
          <w:sz w:val="24"/>
          <w:szCs w:val="24"/>
          <w:rPrChange w:id="232" w:author="Oh, David (Sangmok)" w:date="2020-09-21T20:19:00Z">
            <w:rPr>
              <w:ins w:id="233" w:author="Oh, David (Sangmok)" w:date="2020-09-21T20:18:00Z"/>
              <w:rFonts w:ascii="Arial" w:eastAsia="굴림" w:hAnsi="Arial" w:cs="Arial"/>
              <w:color w:val="1F1F1F"/>
              <w:kern w:val="0"/>
              <w:sz w:val="21"/>
              <w:szCs w:val="21"/>
            </w:rPr>
          </w:rPrChange>
        </w:rPr>
        <w:pPrChange w:id="234" w:author="Oh, David (Sangmok)" w:date="2020-09-21T20:19:00Z">
          <w:pPr>
            <w:ind w:left="851"/>
          </w:pPr>
        </w:pPrChange>
      </w:pPr>
      <w:ins w:id="235" w:author="Oh, David (Sangmok)" w:date="2020-09-21T20:16:00Z">
        <w:r w:rsidRPr="00B10737">
          <w:rPr>
            <w:rFonts w:ascii="Times New Roman" w:hAnsi="Times New Roman" w:cs="Times New Roman"/>
            <w:sz w:val="24"/>
            <w:szCs w:val="24"/>
            <w:rPrChange w:id="236" w:author="Oh, David (Sangmok)" w:date="2020-09-21T20:19:00Z">
              <w:rPr>
                <w:rFonts w:ascii="Arial" w:eastAsia="굴림" w:hAnsi="Arial" w:cs="Arial"/>
                <w:color w:val="1F1F1F"/>
                <w:kern w:val="0"/>
                <w:sz w:val="21"/>
                <w:szCs w:val="21"/>
              </w:rPr>
            </w:rPrChange>
          </w:rPr>
          <w:t>k-Nearest Neighbour</w:t>
        </w:r>
      </w:ins>
      <w:ins w:id="237" w:author="Oh, David (Sangmok)" w:date="2020-09-21T20:17:00Z">
        <w:r w:rsidRPr="00B10737">
          <w:rPr>
            <w:rFonts w:ascii="Times New Roman" w:hAnsi="Times New Roman" w:cs="Times New Roman"/>
            <w:sz w:val="24"/>
            <w:szCs w:val="24"/>
            <w:rPrChange w:id="238" w:author="Oh, David (Sangmok)" w:date="2020-09-21T20:19:00Z">
              <w:rPr>
                <w:rFonts w:ascii="Arial" w:eastAsia="굴림" w:hAnsi="Arial" w:cs="Arial"/>
                <w:color w:val="1F1F1F"/>
                <w:kern w:val="0"/>
                <w:sz w:val="21"/>
                <w:szCs w:val="21"/>
              </w:rPr>
            </w:rPrChange>
          </w:rPr>
          <w:t xml:space="preserve"> </w:t>
        </w:r>
      </w:ins>
    </w:p>
    <w:p w14:paraId="54390B21" w14:textId="77777777" w:rsidR="00B10737" w:rsidRPr="00B10737" w:rsidRDefault="00B10737">
      <w:pPr>
        <w:pStyle w:val="ListParagraph"/>
        <w:numPr>
          <w:ilvl w:val="0"/>
          <w:numId w:val="5"/>
        </w:numPr>
        <w:ind w:leftChars="0"/>
        <w:rPr>
          <w:ins w:id="239" w:author="Oh, David (Sangmok)" w:date="2020-09-21T20:18:00Z"/>
          <w:rFonts w:ascii="Times New Roman" w:hAnsi="Times New Roman" w:cs="Times New Roman"/>
          <w:sz w:val="24"/>
          <w:szCs w:val="24"/>
          <w:rPrChange w:id="240" w:author="Oh, David (Sangmok)" w:date="2020-09-21T20:19:00Z">
            <w:rPr>
              <w:ins w:id="241" w:author="Oh, David (Sangmok)" w:date="2020-09-21T20:18:00Z"/>
              <w:rFonts w:ascii="Arial" w:eastAsia="굴림" w:hAnsi="Arial" w:cs="Arial"/>
              <w:color w:val="1F1F1F"/>
              <w:kern w:val="0"/>
              <w:sz w:val="21"/>
              <w:szCs w:val="21"/>
            </w:rPr>
          </w:rPrChange>
        </w:rPr>
        <w:pPrChange w:id="242" w:author="Oh, David (Sangmok)" w:date="2020-09-21T20:19:00Z">
          <w:pPr>
            <w:ind w:left="851"/>
          </w:pPr>
        </w:pPrChange>
      </w:pPr>
      <w:ins w:id="243" w:author="Oh, David (Sangmok)" w:date="2020-09-21T20:17:00Z">
        <w:r w:rsidRPr="00B10737">
          <w:rPr>
            <w:rFonts w:ascii="Times New Roman" w:hAnsi="Times New Roman" w:cs="Times New Roman"/>
            <w:sz w:val="24"/>
            <w:szCs w:val="24"/>
            <w:rPrChange w:id="244" w:author="Oh, David (Sangmok)" w:date="2020-09-21T20:19:00Z">
              <w:rPr>
                <w:rFonts w:ascii="Arial" w:eastAsia="굴림" w:hAnsi="Arial" w:cs="Arial"/>
                <w:color w:val="1F1F1F"/>
                <w:kern w:val="0"/>
                <w:sz w:val="21"/>
                <w:szCs w:val="21"/>
              </w:rPr>
            </w:rPrChange>
          </w:rPr>
          <w:t xml:space="preserve">Decision Tree </w:t>
        </w:r>
      </w:ins>
    </w:p>
    <w:p w14:paraId="14558F3B" w14:textId="77777777" w:rsidR="00B10737" w:rsidRPr="00B10737" w:rsidRDefault="00B10737">
      <w:pPr>
        <w:pStyle w:val="ListParagraph"/>
        <w:numPr>
          <w:ilvl w:val="0"/>
          <w:numId w:val="5"/>
        </w:numPr>
        <w:ind w:leftChars="0"/>
        <w:rPr>
          <w:ins w:id="245" w:author="Oh, David (Sangmok)" w:date="2020-09-21T20:18:00Z"/>
          <w:rFonts w:ascii="Times New Roman" w:hAnsi="Times New Roman" w:cs="Times New Roman"/>
          <w:sz w:val="24"/>
          <w:szCs w:val="24"/>
          <w:rPrChange w:id="246" w:author="Oh, David (Sangmok)" w:date="2020-09-21T20:19:00Z">
            <w:rPr>
              <w:ins w:id="247" w:author="Oh, David (Sangmok)" w:date="2020-09-21T20:18:00Z"/>
              <w:rFonts w:ascii="Arial" w:eastAsia="굴림" w:hAnsi="Arial" w:cs="Arial"/>
              <w:color w:val="1F1F1F"/>
              <w:kern w:val="0"/>
              <w:sz w:val="21"/>
              <w:szCs w:val="21"/>
            </w:rPr>
          </w:rPrChange>
        </w:rPr>
        <w:pPrChange w:id="248" w:author="Oh, David (Sangmok)" w:date="2020-09-21T20:19:00Z">
          <w:pPr>
            <w:ind w:left="851"/>
          </w:pPr>
        </w:pPrChange>
      </w:pPr>
      <w:ins w:id="249" w:author="Oh, David (Sangmok)" w:date="2020-09-21T20:17:00Z">
        <w:r w:rsidRPr="00B10737">
          <w:rPr>
            <w:rFonts w:ascii="Times New Roman" w:hAnsi="Times New Roman" w:cs="Times New Roman"/>
            <w:sz w:val="24"/>
            <w:szCs w:val="24"/>
            <w:rPrChange w:id="250" w:author="Oh, David (Sangmok)" w:date="2020-09-21T20:19:00Z">
              <w:rPr>
                <w:rFonts w:ascii="Arial" w:eastAsia="굴림" w:hAnsi="Arial" w:cs="Arial"/>
                <w:color w:val="1F1F1F"/>
                <w:kern w:val="0"/>
                <w:sz w:val="21"/>
                <w:szCs w:val="21"/>
              </w:rPr>
            </w:rPrChange>
          </w:rPr>
          <w:t>Support Vector Machine</w:t>
        </w:r>
      </w:ins>
    </w:p>
    <w:p w14:paraId="12FF1AC4" w14:textId="242479E9" w:rsidR="00B10737" w:rsidRPr="00B10737" w:rsidRDefault="00B10737">
      <w:pPr>
        <w:pStyle w:val="ListParagraph"/>
        <w:numPr>
          <w:ilvl w:val="0"/>
          <w:numId w:val="5"/>
        </w:numPr>
        <w:ind w:leftChars="0"/>
        <w:rPr>
          <w:ins w:id="251" w:author="Oh, David (Sangmok)" w:date="2020-09-21T20:16:00Z"/>
          <w:rFonts w:ascii="Times New Roman" w:hAnsi="Times New Roman" w:cs="Times New Roman"/>
          <w:sz w:val="24"/>
          <w:szCs w:val="24"/>
          <w:rPrChange w:id="252" w:author="Oh, David (Sangmok)" w:date="2020-09-21T20:19:00Z">
            <w:rPr>
              <w:ins w:id="253" w:author="Oh, David (Sangmok)" w:date="2020-09-21T20:16:00Z"/>
              <w:rFonts w:ascii="Arial" w:eastAsia="굴림" w:hAnsi="Arial" w:cs="Arial"/>
              <w:color w:val="1F1F1F"/>
              <w:kern w:val="0"/>
              <w:sz w:val="21"/>
              <w:szCs w:val="21"/>
            </w:rPr>
          </w:rPrChange>
        </w:rPr>
        <w:pPrChange w:id="254" w:author="Oh, David (Sangmok)" w:date="2020-09-21T20:19:00Z">
          <w:pPr>
            <w:widowControl/>
            <w:numPr>
              <w:numId w:val="4"/>
            </w:numPr>
            <w:shd w:val="clear" w:color="auto" w:fill="FFFFFF"/>
            <w:tabs>
              <w:tab w:val="num" w:pos="720"/>
            </w:tabs>
            <w:wordWrap/>
            <w:autoSpaceDE/>
            <w:autoSpaceDN/>
            <w:spacing w:before="100" w:beforeAutospacing="1" w:after="150" w:line="240" w:lineRule="auto"/>
            <w:ind w:left="450" w:hanging="360"/>
            <w:jc w:val="left"/>
          </w:pPr>
        </w:pPrChange>
      </w:pPr>
      <w:ins w:id="255" w:author="Oh, David (Sangmok)" w:date="2020-09-21T20:17:00Z">
        <w:r w:rsidRPr="00B10737">
          <w:rPr>
            <w:rFonts w:ascii="Times New Roman" w:hAnsi="Times New Roman" w:cs="Times New Roman"/>
            <w:sz w:val="24"/>
            <w:szCs w:val="24"/>
            <w:rPrChange w:id="256" w:author="Oh, David (Sangmok)" w:date="2020-09-21T20:19:00Z">
              <w:rPr>
                <w:rFonts w:ascii="Arial" w:eastAsia="굴림" w:hAnsi="Arial" w:cs="Arial"/>
                <w:color w:val="1F1F1F"/>
                <w:kern w:val="0"/>
                <w:sz w:val="21"/>
                <w:szCs w:val="21"/>
              </w:rPr>
            </w:rPrChange>
          </w:rPr>
          <w:t>Logistic Regression</w:t>
        </w:r>
      </w:ins>
      <w:ins w:id="257" w:author="Oh, David (Sangmok)" w:date="2020-09-21T20:18:00Z">
        <w:r w:rsidRPr="00B10737">
          <w:rPr>
            <w:rFonts w:ascii="Times New Roman" w:hAnsi="Times New Roman" w:cs="Times New Roman"/>
            <w:sz w:val="24"/>
            <w:szCs w:val="24"/>
            <w:rPrChange w:id="258" w:author="Oh, David (Sangmok)" w:date="2020-09-21T20:19:00Z">
              <w:rPr>
                <w:rFonts w:ascii="Arial" w:eastAsia="굴림" w:hAnsi="Arial" w:cs="Arial"/>
                <w:color w:val="1F1F1F"/>
                <w:kern w:val="0"/>
                <w:sz w:val="21"/>
                <w:szCs w:val="21"/>
              </w:rPr>
            </w:rPrChange>
          </w:rPr>
          <w:t xml:space="preserve"> </w:t>
        </w:r>
      </w:ins>
    </w:p>
    <w:p w14:paraId="0EBADE4F" w14:textId="504136F2" w:rsidR="0089782E" w:rsidRDefault="00B10737" w:rsidP="0089782E">
      <w:pPr>
        <w:ind w:left="851"/>
        <w:rPr>
          <w:ins w:id="259" w:author="Oh, David (Sangmok)" w:date="2020-09-21T20:23:00Z"/>
          <w:rFonts w:ascii="Times New Roman" w:hAnsi="Times New Roman" w:cs="Times New Roman"/>
          <w:sz w:val="24"/>
          <w:szCs w:val="24"/>
        </w:rPr>
      </w:pPr>
      <w:ins w:id="260" w:author="Oh, David (Sangmok)" w:date="2020-09-21T20:19:00Z">
        <w:r>
          <w:rPr>
            <w:rFonts w:ascii="Times New Roman" w:hAnsi="Times New Roman" w:cs="Times New Roman"/>
            <w:sz w:val="24"/>
            <w:szCs w:val="24"/>
          </w:rPr>
          <w:t xml:space="preserve">I </w:t>
        </w:r>
      </w:ins>
      <w:ins w:id="261" w:author="Oh, David (Sangmok)" w:date="2020-09-21T20:20:00Z">
        <w:r>
          <w:rPr>
            <w:rFonts w:ascii="Times New Roman" w:hAnsi="Times New Roman" w:cs="Times New Roman"/>
            <w:sz w:val="24"/>
            <w:szCs w:val="24"/>
          </w:rPr>
          <w:t xml:space="preserve">spilt 70% of data set for training and 30% of data set for test purpose and </w:t>
        </w:r>
      </w:ins>
      <w:ins w:id="262" w:author="Oh, David (Sangmok)" w:date="2020-09-21T20:21:00Z">
        <w:r>
          <w:rPr>
            <w:rFonts w:ascii="Times New Roman" w:hAnsi="Times New Roman" w:cs="Times New Roman"/>
            <w:sz w:val="24"/>
            <w:szCs w:val="24"/>
          </w:rPr>
          <w:t xml:space="preserve">conducted prediction and evaluated </w:t>
        </w:r>
      </w:ins>
      <w:ins w:id="263" w:author="Oh, David (Sangmok)" w:date="2020-09-21T20:22:00Z">
        <w:r>
          <w:rPr>
            <w:rFonts w:ascii="Times New Roman" w:hAnsi="Times New Roman" w:cs="Times New Roman"/>
            <w:sz w:val="24"/>
            <w:szCs w:val="24"/>
          </w:rPr>
          <w:t>the accuracy classifier using the following met</w:t>
        </w:r>
      </w:ins>
      <w:ins w:id="264" w:author="Oh, David (Sangmok)" w:date="2020-09-21T20:23:00Z">
        <w:r>
          <w:rPr>
            <w:rFonts w:ascii="Times New Roman" w:hAnsi="Times New Roman" w:cs="Times New Roman"/>
            <w:sz w:val="24"/>
            <w:szCs w:val="24"/>
          </w:rPr>
          <w:t xml:space="preserve">rics when these are applicable: </w:t>
        </w:r>
      </w:ins>
    </w:p>
    <w:p w14:paraId="70E5CC62" w14:textId="178B1410" w:rsidR="00B10737" w:rsidRPr="00B10737" w:rsidRDefault="00B10737">
      <w:pPr>
        <w:pStyle w:val="ListParagraph"/>
        <w:numPr>
          <w:ilvl w:val="0"/>
          <w:numId w:val="6"/>
        </w:numPr>
        <w:ind w:leftChars="0"/>
        <w:rPr>
          <w:ins w:id="265" w:author="Oh, David (Sangmok)" w:date="2020-09-21T20:23:00Z"/>
          <w:rFonts w:ascii="Times New Roman" w:hAnsi="Times New Roman" w:cs="Times New Roman"/>
          <w:sz w:val="24"/>
          <w:szCs w:val="24"/>
          <w:rPrChange w:id="266" w:author="Oh, David (Sangmok)" w:date="2020-09-21T20:23:00Z">
            <w:rPr>
              <w:ins w:id="267" w:author="Oh, David (Sangmok)" w:date="2020-09-21T20:23:00Z"/>
            </w:rPr>
          </w:rPrChange>
        </w:rPr>
        <w:pPrChange w:id="268" w:author="Oh, David (Sangmok)" w:date="2020-09-21T20:23:00Z">
          <w:pPr>
            <w:ind w:left="851"/>
          </w:pPr>
        </w:pPrChange>
      </w:pPr>
      <w:ins w:id="269" w:author="Oh, David (Sangmok)" w:date="2020-09-21T20:23:00Z">
        <w:r w:rsidRPr="00B10737">
          <w:rPr>
            <w:rFonts w:ascii="Times New Roman" w:hAnsi="Times New Roman" w:cs="Times New Roman"/>
            <w:sz w:val="24"/>
            <w:szCs w:val="24"/>
            <w:rPrChange w:id="270" w:author="Oh, David (Sangmok)" w:date="2020-09-21T20:23:00Z">
              <w:rPr/>
            </w:rPrChange>
          </w:rPr>
          <w:t>Jaccard Index</w:t>
        </w:r>
      </w:ins>
    </w:p>
    <w:p w14:paraId="4D8D6CA6" w14:textId="6E9FD23F" w:rsidR="00B10737" w:rsidRPr="00B10737" w:rsidRDefault="00B10737">
      <w:pPr>
        <w:pStyle w:val="ListParagraph"/>
        <w:numPr>
          <w:ilvl w:val="0"/>
          <w:numId w:val="6"/>
        </w:numPr>
        <w:ind w:leftChars="0"/>
        <w:rPr>
          <w:ins w:id="271" w:author="Oh, David (Sangmok)" w:date="2020-09-21T20:23:00Z"/>
          <w:rFonts w:ascii="Times New Roman" w:hAnsi="Times New Roman" w:cs="Times New Roman"/>
          <w:sz w:val="24"/>
          <w:szCs w:val="24"/>
          <w:rPrChange w:id="272" w:author="Oh, David (Sangmok)" w:date="2020-09-21T20:23:00Z">
            <w:rPr>
              <w:ins w:id="273" w:author="Oh, David (Sangmok)" w:date="2020-09-21T20:23:00Z"/>
            </w:rPr>
          </w:rPrChange>
        </w:rPr>
        <w:pPrChange w:id="274" w:author="Oh, David (Sangmok)" w:date="2020-09-21T20:23:00Z">
          <w:pPr>
            <w:ind w:left="851"/>
          </w:pPr>
        </w:pPrChange>
      </w:pPr>
      <w:ins w:id="275" w:author="Oh, David (Sangmok)" w:date="2020-09-21T20:23:00Z">
        <w:r w:rsidRPr="00B10737">
          <w:rPr>
            <w:rFonts w:ascii="Times New Roman" w:hAnsi="Times New Roman" w:cs="Times New Roman"/>
            <w:sz w:val="24"/>
            <w:szCs w:val="24"/>
            <w:rPrChange w:id="276" w:author="Oh, David (Sangmok)" w:date="2020-09-21T20:23:00Z">
              <w:rPr/>
            </w:rPrChange>
          </w:rPr>
          <w:t>F1-Score</w:t>
        </w:r>
      </w:ins>
    </w:p>
    <w:p w14:paraId="0451B27A" w14:textId="6FD5F122" w:rsidR="00B10737" w:rsidRPr="00B10737" w:rsidRDefault="00B10737">
      <w:pPr>
        <w:pStyle w:val="ListParagraph"/>
        <w:numPr>
          <w:ilvl w:val="0"/>
          <w:numId w:val="6"/>
        </w:numPr>
        <w:ind w:leftChars="0"/>
        <w:rPr>
          <w:rFonts w:ascii="Times New Roman" w:hAnsi="Times New Roman" w:cs="Times New Roman"/>
          <w:sz w:val="24"/>
          <w:szCs w:val="24"/>
          <w:rPrChange w:id="277" w:author="Oh, David (Sangmok)" w:date="2020-09-21T20:23:00Z">
            <w:rPr/>
          </w:rPrChange>
        </w:rPr>
        <w:pPrChange w:id="278" w:author="Oh, David (Sangmok)" w:date="2020-09-21T20:23:00Z">
          <w:pPr>
            <w:pStyle w:val="ListParagraph"/>
            <w:numPr>
              <w:ilvl w:val="2"/>
              <w:numId w:val="3"/>
            </w:numPr>
            <w:ind w:leftChars="0" w:left="1418" w:hanging="567"/>
          </w:pPr>
        </w:pPrChange>
      </w:pPr>
      <w:ins w:id="279" w:author="Oh, David (Sangmok)" w:date="2020-09-21T20:23:00Z">
        <w:r w:rsidRPr="00B10737">
          <w:rPr>
            <w:rFonts w:ascii="Times New Roman" w:hAnsi="Times New Roman" w:cs="Times New Roman"/>
            <w:sz w:val="24"/>
            <w:szCs w:val="24"/>
            <w:rPrChange w:id="280" w:author="Oh, David (Sangmok)" w:date="2020-09-21T20:23:00Z">
              <w:rPr/>
            </w:rPrChange>
          </w:rPr>
          <w:t>LogLoss</w:t>
        </w:r>
      </w:ins>
    </w:p>
    <w:p w14:paraId="2A16B891" w14:textId="7C0E420A" w:rsidR="00080419" w:rsidRPr="00826639" w:rsidDel="00577F7E" w:rsidRDefault="00080419" w:rsidP="00080419">
      <w:pPr>
        <w:pStyle w:val="ListParagraph"/>
        <w:numPr>
          <w:ilvl w:val="2"/>
          <w:numId w:val="3"/>
        </w:numPr>
        <w:ind w:leftChars="0"/>
        <w:rPr>
          <w:del w:id="281" w:author="Oh, David (Sangmok)" w:date="2020-09-21T20:27:00Z"/>
          <w:rFonts w:ascii="Times New Roman" w:hAnsi="Times New Roman" w:cs="Times New Roman"/>
          <w:b/>
          <w:bCs/>
          <w:sz w:val="24"/>
          <w:szCs w:val="24"/>
          <w:rPrChange w:id="282" w:author="Oh, David (Sangmok)" w:date="2020-09-21T22:03:00Z">
            <w:rPr>
              <w:del w:id="283" w:author="Oh, David (Sangmok)" w:date="2020-09-21T20:27:00Z"/>
              <w:rFonts w:ascii="Times New Roman" w:hAnsi="Times New Roman" w:cs="Times New Roman"/>
              <w:sz w:val="24"/>
              <w:szCs w:val="24"/>
            </w:rPr>
          </w:rPrChange>
        </w:rPr>
      </w:pPr>
      <w:del w:id="284" w:author="Oh, David (Sangmok)" w:date="2020-09-21T20:27:00Z">
        <w:r w:rsidRPr="00826639" w:rsidDel="00577F7E">
          <w:rPr>
            <w:rFonts w:ascii="Times New Roman" w:hAnsi="Times New Roman" w:cs="Times New Roman"/>
            <w:b/>
            <w:bCs/>
            <w:sz w:val="24"/>
            <w:szCs w:val="24"/>
            <w:rPrChange w:id="285" w:author="Oh, David (Sangmok)" w:date="2020-09-21T22:03:00Z">
              <w:rPr>
                <w:rFonts w:ascii="Times New Roman" w:hAnsi="Times New Roman" w:cs="Times New Roman"/>
                <w:sz w:val="24"/>
                <w:szCs w:val="24"/>
              </w:rPr>
            </w:rPrChange>
          </w:rPr>
          <w:delText>Solution to the problems</w:delText>
        </w:r>
      </w:del>
    </w:p>
    <w:p w14:paraId="77D0C871" w14:textId="5E089829" w:rsidR="00577F7E" w:rsidRPr="00826639" w:rsidRDefault="00080419" w:rsidP="00577F7E">
      <w:pPr>
        <w:pStyle w:val="ListParagraph"/>
        <w:numPr>
          <w:ilvl w:val="2"/>
          <w:numId w:val="3"/>
        </w:numPr>
        <w:ind w:leftChars="0"/>
        <w:rPr>
          <w:ins w:id="286" w:author="Oh, David (Sangmok)" w:date="2020-09-21T20:28:00Z"/>
          <w:rFonts w:ascii="Times New Roman" w:hAnsi="Times New Roman" w:cs="Times New Roman"/>
          <w:b/>
          <w:bCs/>
          <w:sz w:val="24"/>
          <w:szCs w:val="24"/>
          <w:rPrChange w:id="287" w:author="Oh, David (Sangmok)" w:date="2020-09-21T22:03:00Z">
            <w:rPr>
              <w:ins w:id="288" w:author="Oh, David (Sangmok)" w:date="2020-09-21T20:28:00Z"/>
              <w:rFonts w:ascii="Times New Roman" w:hAnsi="Times New Roman" w:cs="Times New Roman"/>
              <w:sz w:val="24"/>
              <w:szCs w:val="24"/>
            </w:rPr>
          </w:rPrChange>
        </w:rPr>
      </w:pPr>
      <w:r w:rsidRPr="00826639">
        <w:rPr>
          <w:rFonts w:ascii="Times New Roman" w:hAnsi="Times New Roman" w:cs="Times New Roman"/>
          <w:b/>
          <w:bCs/>
          <w:sz w:val="24"/>
          <w:szCs w:val="24"/>
          <w:rPrChange w:id="289" w:author="Oh, David (Sangmok)" w:date="2020-09-21T22:03:00Z">
            <w:rPr>
              <w:rFonts w:ascii="Times New Roman" w:hAnsi="Times New Roman" w:cs="Times New Roman"/>
              <w:sz w:val="24"/>
              <w:szCs w:val="24"/>
            </w:rPr>
          </w:rPrChange>
        </w:rPr>
        <w:t>Performance of different models</w:t>
      </w:r>
      <w:del w:id="290" w:author="Oh, David (Sangmok)" w:date="2020-09-21T20:28:00Z">
        <w:r w:rsidRPr="00826639" w:rsidDel="00577F7E">
          <w:rPr>
            <w:rFonts w:ascii="Times New Roman" w:hAnsi="Times New Roman" w:cs="Times New Roman"/>
            <w:b/>
            <w:bCs/>
            <w:sz w:val="24"/>
            <w:szCs w:val="24"/>
            <w:rPrChange w:id="291" w:author="Oh, David (Sangmok)" w:date="2020-09-21T22:03:00Z">
              <w:rPr>
                <w:rFonts w:ascii="Times New Roman" w:hAnsi="Times New Roman" w:cs="Times New Roman"/>
                <w:sz w:val="24"/>
                <w:szCs w:val="24"/>
              </w:rPr>
            </w:rPrChange>
          </w:rPr>
          <w:delText xml:space="preserve"> </w:delText>
        </w:r>
      </w:del>
    </w:p>
    <w:p w14:paraId="0AC24CD7" w14:textId="05B6A1AA" w:rsidR="00577F7E" w:rsidRDefault="00577F7E" w:rsidP="00577F7E">
      <w:pPr>
        <w:pStyle w:val="ListParagraph"/>
        <w:wordWrap/>
        <w:adjustRightInd w:val="0"/>
        <w:spacing w:after="0" w:line="240" w:lineRule="auto"/>
        <w:ind w:leftChars="0" w:left="425"/>
        <w:jc w:val="left"/>
        <w:rPr>
          <w:ins w:id="292" w:author="Oh, David (Sangmok)" w:date="2020-09-21T20:40:00Z"/>
          <w:rFonts w:ascii="Times New Roman" w:hAnsi="Times New Roman" w:cs="Times New Roman"/>
          <w:sz w:val="24"/>
          <w:szCs w:val="24"/>
        </w:rPr>
      </w:pPr>
      <w:ins w:id="293" w:author="Oh, David (Sangmok)" w:date="2020-09-21T20:28:00Z">
        <w:r w:rsidRPr="00577F7E">
          <w:rPr>
            <w:rFonts w:ascii="Times New Roman" w:hAnsi="Times New Roman" w:cs="Times New Roman"/>
            <w:sz w:val="24"/>
            <w:szCs w:val="24"/>
            <w:rPrChange w:id="294" w:author="Oh, David (Sangmok)" w:date="2020-09-21T20:29:00Z">
              <w:rPr>
                <w:rFonts w:ascii="TimesNewRomanPSMT" w:cs="TimesNewRomanPSMT"/>
                <w:kern w:val="0"/>
                <w:sz w:val="24"/>
                <w:szCs w:val="24"/>
              </w:rPr>
            </w:rPrChange>
          </w:rPr>
          <w:t xml:space="preserve">The application of classification models was straightforward. I divided the samples into two </w:t>
        </w:r>
      </w:ins>
      <w:ins w:id="295" w:author="Oh, David (Sangmok)" w:date="2020-09-21T20:30:00Z">
        <w:r>
          <w:rPr>
            <w:rFonts w:ascii="Times New Roman" w:hAnsi="Times New Roman" w:cs="Times New Roman"/>
            <w:sz w:val="24"/>
            <w:szCs w:val="24"/>
          </w:rPr>
          <w:t>set</w:t>
        </w:r>
      </w:ins>
      <w:ins w:id="296" w:author="Oh, David (Sangmok)" w:date="2020-09-21T20:28:00Z">
        <w:r w:rsidRPr="00577F7E">
          <w:rPr>
            <w:rFonts w:ascii="Times New Roman" w:hAnsi="Times New Roman" w:cs="Times New Roman"/>
            <w:sz w:val="24"/>
            <w:szCs w:val="24"/>
            <w:rPrChange w:id="297" w:author="Oh, David (Sangmok)" w:date="2020-09-21T20:29:00Z">
              <w:rPr>
                <w:rFonts w:ascii="TimesNewRomanPSMT" w:cs="TimesNewRomanPSMT"/>
                <w:kern w:val="0"/>
                <w:sz w:val="24"/>
                <w:szCs w:val="24"/>
              </w:rPr>
            </w:rPrChange>
          </w:rPr>
          <w:t xml:space="preserve"> (</w:t>
        </w:r>
      </w:ins>
      <w:ins w:id="298" w:author="Oh, David (Sangmok)" w:date="2020-09-21T20:30:00Z">
        <w:r>
          <w:rPr>
            <w:rFonts w:ascii="Times New Roman" w:hAnsi="Times New Roman" w:cs="Times New Roman"/>
            <w:sz w:val="24"/>
            <w:szCs w:val="24"/>
          </w:rPr>
          <w:t>70% of sample for training and 30% of sample for test</w:t>
        </w:r>
      </w:ins>
      <w:ins w:id="299" w:author="Oh, David (Sangmok)" w:date="2020-09-21T20:28:00Z">
        <w:r w:rsidRPr="00577F7E">
          <w:rPr>
            <w:rFonts w:ascii="Times New Roman" w:hAnsi="Times New Roman" w:cs="Times New Roman"/>
            <w:sz w:val="24"/>
            <w:szCs w:val="24"/>
            <w:rPrChange w:id="300" w:author="Oh, David (Sangmok)" w:date="2020-09-21T20:29:00Z">
              <w:rPr>
                <w:rFonts w:ascii="TimesNewRomanPSMT" w:cs="TimesNewRomanPSMT"/>
                <w:kern w:val="0"/>
                <w:sz w:val="24"/>
                <w:szCs w:val="24"/>
              </w:rPr>
            </w:rPrChange>
          </w:rPr>
          <w:t xml:space="preserve">). I </w:t>
        </w:r>
      </w:ins>
      <w:ins w:id="301" w:author="Oh, David (Sangmok)" w:date="2020-09-21T20:33:00Z">
        <w:r>
          <w:rPr>
            <w:rFonts w:ascii="Times New Roman" w:hAnsi="Times New Roman" w:cs="Times New Roman"/>
            <w:sz w:val="24"/>
            <w:szCs w:val="24"/>
          </w:rPr>
          <w:t xml:space="preserve">ran each algorithm with multiple options such as </w:t>
        </w:r>
      </w:ins>
      <w:ins w:id="302" w:author="Oh, David (Sangmok)" w:date="2020-09-21T20:34:00Z">
        <w:r w:rsidR="00E03DA9">
          <w:rPr>
            <w:rFonts w:ascii="Times New Roman" w:hAnsi="Times New Roman" w:cs="Times New Roman"/>
            <w:sz w:val="24"/>
            <w:szCs w:val="24"/>
          </w:rPr>
          <w:t>the number of nearest neighbors in KNN, Maximum depth in Decis</w:t>
        </w:r>
      </w:ins>
      <w:ins w:id="303" w:author="Oh, David (Sangmok)" w:date="2020-09-21T20:35:00Z">
        <w:r w:rsidR="00E03DA9">
          <w:rPr>
            <w:rFonts w:ascii="Times New Roman" w:hAnsi="Times New Roman" w:cs="Times New Roman"/>
            <w:sz w:val="24"/>
            <w:szCs w:val="24"/>
          </w:rPr>
          <w:t xml:space="preserve">ion tree, different kernel functions in SVM and numerical optimizer in Logistic </w:t>
        </w:r>
      </w:ins>
      <w:ins w:id="304" w:author="Oh, David (Sangmok)" w:date="2020-09-21T20:36:00Z">
        <w:r w:rsidR="00E03DA9">
          <w:rPr>
            <w:rFonts w:ascii="Times New Roman" w:hAnsi="Times New Roman" w:cs="Times New Roman"/>
            <w:sz w:val="24"/>
            <w:szCs w:val="24"/>
          </w:rPr>
          <w:t>regression</w:t>
        </w:r>
      </w:ins>
      <w:ins w:id="305" w:author="Oh, David (Sangmok)" w:date="2020-09-21T20:34:00Z">
        <w:r w:rsidR="00E03DA9">
          <w:rPr>
            <w:rFonts w:ascii="Times New Roman" w:hAnsi="Times New Roman" w:cs="Times New Roman"/>
            <w:sz w:val="24"/>
            <w:szCs w:val="24"/>
          </w:rPr>
          <w:t xml:space="preserve"> </w:t>
        </w:r>
      </w:ins>
      <w:ins w:id="306" w:author="Oh, David (Sangmok)" w:date="2020-09-21T20:36:00Z">
        <w:r w:rsidR="00E03DA9">
          <w:rPr>
            <w:rFonts w:ascii="Times New Roman" w:hAnsi="Times New Roman" w:cs="Times New Roman"/>
            <w:sz w:val="24"/>
            <w:szCs w:val="24"/>
          </w:rPr>
          <w:t>for the most accuracy within algorithm</w:t>
        </w:r>
      </w:ins>
      <w:ins w:id="307" w:author="Oh, David (Sangmok)" w:date="2020-09-21T20:37:00Z">
        <w:r w:rsidR="00E03DA9">
          <w:rPr>
            <w:rFonts w:ascii="Times New Roman" w:hAnsi="Times New Roman" w:cs="Times New Roman"/>
            <w:sz w:val="24"/>
            <w:szCs w:val="24"/>
          </w:rPr>
          <w:t xml:space="preserve"> and compared the accuracy of each mo</w:t>
        </w:r>
      </w:ins>
      <w:ins w:id="308" w:author="Oh, David (Sangmok)" w:date="2020-09-21T20:38:00Z">
        <w:r w:rsidR="00E03DA9">
          <w:rPr>
            <w:rFonts w:ascii="Times New Roman" w:hAnsi="Times New Roman" w:cs="Times New Roman"/>
            <w:sz w:val="24"/>
            <w:szCs w:val="24"/>
          </w:rPr>
          <w:t xml:space="preserve">del and duration </w:t>
        </w:r>
      </w:ins>
      <w:ins w:id="309" w:author="Oh, David (Sangmok)" w:date="2020-09-21T20:39:00Z">
        <w:r w:rsidR="00E03DA9">
          <w:rPr>
            <w:rFonts w:ascii="Times New Roman" w:hAnsi="Times New Roman" w:cs="Times New Roman"/>
            <w:sz w:val="24"/>
            <w:szCs w:val="24"/>
          </w:rPr>
          <w:t xml:space="preserve">of execution as well. </w:t>
        </w:r>
      </w:ins>
    </w:p>
    <w:p w14:paraId="4A64AD61" w14:textId="135C4C0A" w:rsidR="00E03DA9" w:rsidRDefault="00E03DA9" w:rsidP="00577F7E">
      <w:pPr>
        <w:pStyle w:val="ListParagraph"/>
        <w:wordWrap/>
        <w:adjustRightInd w:val="0"/>
        <w:spacing w:after="0" w:line="240" w:lineRule="auto"/>
        <w:ind w:leftChars="0" w:left="425"/>
        <w:jc w:val="left"/>
        <w:rPr>
          <w:ins w:id="310" w:author="Oh, David (Sangmok)" w:date="2020-09-21T20:40:00Z"/>
          <w:rFonts w:ascii="Times New Roman" w:hAnsi="Times New Roman" w:cs="Times New Roman"/>
          <w:sz w:val="24"/>
          <w:szCs w:val="24"/>
        </w:rPr>
      </w:pPr>
    </w:p>
    <w:p w14:paraId="56DDE164" w14:textId="4070A3F4" w:rsidR="00E03DA9" w:rsidRDefault="00E03DA9" w:rsidP="00577F7E">
      <w:pPr>
        <w:pStyle w:val="ListParagraph"/>
        <w:wordWrap/>
        <w:adjustRightInd w:val="0"/>
        <w:spacing w:after="0" w:line="240" w:lineRule="auto"/>
        <w:ind w:leftChars="0" w:left="425"/>
        <w:jc w:val="left"/>
        <w:rPr>
          <w:ins w:id="311" w:author="Oh, David (Sangmok)" w:date="2020-09-21T20:42:00Z"/>
          <w:rFonts w:ascii="Times New Roman" w:hAnsi="Times New Roman" w:cs="Times New Roman"/>
          <w:sz w:val="24"/>
          <w:szCs w:val="24"/>
        </w:rPr>
      </w:pPr>
      <w:ins w:id="312" w:author="Oh, David (Sangmok)" w:date="2020-09-21T20:42:00Z">
        <w:r>
          <w:rPr>
            <w:rFonts w:ascii="Times New Roman" w:hAnsi="Times New Roman" w:cs="Times New Roman"/>
            <w:sz w:val="24"/>
            <w:szCs w:val="24"/>
          </w:rPr>
          <w:t>In K Nearest Neighbor model, it showed the best accuracy when K</w:t>
        </w:r>
      </w:ins>
      <w:ins w:id="313" w:author="Oh, David (Sangmok)" w:date="2020-09-21T20:45:00Z">
        <w:r w:rsidR="00111C29">
          <w:rPr>
            <w:rFonts w:ascii="Times New Roman" w:hAnsi="Times New Roman" w:cs="Times New Roman"/>
            <w:sz w:val="24"/>
            <w:szCs w:val="24"/>
          </w:rPr>
          <w:t xml:space="preserve"> is</w:t>
        </w:r>
      </w:ins>
      <w:ins w:id="314" w:author="Oh, David (Sangmok)" w:date="2020-09-21T20:42:00Z">
        <w:r>
          <w:rPr>
            <w:rFonts w:ascii="Times New Roman" w:hAnsi="Times New Roman" w:cs="Times New Roman"/>
            <w:sz w:val="24"/>
            <w:szCs w:val="24"/>
          </w:rPr>
          <w:t xml:space="preserve"> </w:t>
        </w:r>
      </w:ins>
      <w:ins w:id="315" w:author="Oh, David (Sangmok)" w:date="2020-09-21T20:44:00Z">
        <w:r w:rsidR="00111C29">
          <w:rPr>
            <w:rFonts w:ascii="Times New Roman" w:hAnsi="Times New Roman" w:cs="Times New Roman"/>
            <w:sz w:val="24"/>
            <w:szCs w:val="24"/>
          </w:rPr>
          <w:t>5</w:t>
        </w:r>
      </w:ins>
      <w:ins w:id="316" w:author="Oh, David (Sangmok)" w:date="2020-09-21T20:42:00Z">
        <w:r>
          <w:rPr>
            <w:rFonts w:ascii="Times New Roman" w:hAnsi="Times New Roman" w:cs="Times New Roman"/>
            <w:sz w:val="24"/>
            <w:szCs w:val="24"/>
          </w:rPr>
          <w:t>.</w:t>
        </w:r>
      </w:ins>
      <w:ins w:id="317" w:author="Oh, David (Sangmok)" w:date="2020-09-21T21:00:00Z">
        <w:r w:rsidR="00AE72F0">
          <w:rPr>
            <w:rFonts w:ascii="Times New Roman" w:hAnsi="Times New Roman" w:cs="Times New Roman"/>
            <w:sz w:val="24"/>
            <w:szCs w:val="24"/>
          </w:rPr>
          <w:t xml:space="preserve"> It takes about an hour to run </w:t>
        </w:r>
      </w:ins>
      <w:ins w:id="318" w:author="Oh, David (Sangmok)" w:date="2020-09-21T21:01:00Z">
        <w:r w:rsidR="00AE72F0">
          <w:rPr>
            <w:rFonts w:ascii="Times New Roman" w:hAnsi="Times New Roman" w:cs="Times New Roman"/>
            <w:sz w:val="24"/>
            <w:szCs w:val="24"/>
          </w:rPr>
          <w:t>with range of K from 1 to 10. Roughly it takes about 8 min to comple</w:t>
        </w:r>
      </w:ins>
      <w:ins w:id="319" w:author="Oh, David (Sangmok)" w:date="2020-09-21T21:02:00Z">
        <w:r w:rsidR="00AE72F0">
          <w:rPr>
            <w:rFonts w:ascii="Times New Roman" w:hAnsi="Times New Roman" w:cs="Times New Roman"/>
            <w:sz w:val="24"/>
            <w:szCs w:val="24"/>
          </w:rPr>
          <w:t xml:space="preserve">te one round. </w:t>
        </w:r>
      </w:ins>
    </w:p>
    <w:p w14:paraId="0860FD54" w14:textId="0F19AA81" w:rsidR="00E03DA9" w:rsidRDefault="00E03DA9" w:rsidP="00577F7E">
      <w:pPr>
        <w:pStyle w:val="ListParagraph"/>
        <w:wordWrap/>
        <w:adjustRightInd w:val="0"/>
        <w:spacing w:after="0" w:line="240" w:lineRule="auto"/>
        <w:ind w:leftChars="0" w:left="425"/>
        <w:jc w:val="left"/>
        <w:rPr>
          <w:ins w:id="320" w:author="Oh, David (Sangmok)" w:date="2020-09-21T21:20:00Z"/>
          <w:rFonts w:ascii="Times New Roman" w:hAnsi="Times New Roman" w:cs="Times New Roman"/>
          <w:sz w:val="24"/>
          <w:szCs w:val="24"/>
        </w:rPr>
      </w:pPr>
      <w:ins w:id="321" w:author="Oh, David (Sangmok)" w:date="2020-09-21T20:43:00Z">
        <w:r w:rsidRPr="00E03DA9">
          <w:rPr>
            <w:rFonts w:ascii="Times New Roman" w:hAnsi="Times New Roman" w:cs="Times New Roman"/>
            <w:noProof/>
            <w:sz w:val="24"/>
            <w:szCs w:val="24"/>
          </w:rPr>
          <w:drawing>
            <wp:inline distT="0" distB="0" distL="0" distR="0" wp14:anchorId="6BA2EB28" wp14:editId="32B4E591">
              <wp:extent cx="3304673" cy="2185205"/>
              <wp:effectExtent l="190500" t="190500" r="181610" b="1962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9623" cy="2195091"/>
                      </a:xfrm>
                      <a:prstGeom prst="rect">
                        <a:avLst/>
                      </a:prstGeom>
                      <a:ln>
                        <a:noFill/>
                      </a:ln>
                      <a:effectLst>
                        <a:outerShdw blurRad="190500" algn="tl" rotWithShape="0">
                          <a:srgbClr val="000000">
                            <a:alpha val="70000"/>
                          </a:srgbClr>
                        </a:outerShdw>
                      </a:effectLst>
                    </pic:spPr>
                  </pic:pic>
                </a:graphicData>
              </a:graphic>
            </wp:inline>
          </w:drawing>
        </w:r>
      </w:ins>
    </w:p>
    <w:p w14:paraId="66AEE28A" w14:textId="77777777" w:rsidR="00AA635F" w:rsidRPr="00577F7E" w:rsidRDefault="00AA635F" w:rsidP="00577F7E">
      <w:pPr>
        <w:pStyle w:val="ListParagraph"/>
        <w:wordWrap/>
        <w:adjustRightInd w:val="0"/>
        <w:spacing w:after="0" w:line="240" w:lineRule="auto"/>
        <w:ind w:leftChars="0" w:left="425"/>
        <w:jc w:val="left"/>
        <w:rPr>
          <w:ins w:id="322" w:author="Oh, David (Sangmok)" w:date="2020-09-21T20:29:00Z"/>
          <w:rFonts w:ascii="Times New Roman" w:hAnsi="Times New Roman" w:cs="Times New Roman"/>
          <w:sz w:val="24"/>
          <w:szCs w:val="24"/>
          <w:rPrChange w:id="323" w:author="Oh, David (Sangmok)" w:date="2020-09-21T20:29:00Z">
            <w:rPr>
              <w:ins w:id="324" w:author="Oh, David (Sangmok)" w:date="2020-09-21T20:29:00Z"/>
              <w:rFonts w:ascii="TimesNewRomanPSMT" w:cs="TimesNewRomanPSMT"/>
              <w:kern w:val="0"/>
              <w:sz w:val="24"/>
              <w:szCs w:val="24"/>
            </w:rPr>
          </w:rPrChange>
        </w:rPr>
      </w:pPr>
    </w:p>
    <w:p w14:paraId="50F3E7AB" w14:textId="7B36FBE8" w:rsidR="00577F7E" w:rsidRDefault="00E03DA9" w:rsidP="00577F7E">
      <w:pPr>
        <w:pStyle w:val="ListParagraph"/>
        <w:wordWrap/>
        <w:adjustRightInd w:val="0"/>
        <w:spacing w:after="0" w:line="240" w:lineRule="auto"/>
        <w:ind w:leftChars="0" w:left="425"/>
        <w:jc w:val="left"/>
        <w:rPr>
          <w:ins w:id="325" w:author="Oh, David (Sangmok)" w:date="2020-09-21T20:45:00Z"/>
          <w:rFonts w:ascii="Times New Roman" w:hAnsi="Times New Roman" w:cs="Times New Roman"/>
          <w:sz w:val="24"/>
          <w:szCs w:val="24"/>
        </w:rPr>
      </w:pPr>
      <w:ins w:id="326" w:author="Oh, David (Sangmok)" w:date="2020-09-21T20:44:00Z">
        <w:r>
          <w:rPr>
            <w:rFonts w:ascii="Times New Roman" w:hAnsi="Times New Roman" w:cs="Times New Roman" w:hint="eastAsia"/>
            <w:sz w:val="24"/>
            <w:szCs w:val="24"/>
          </w:rPr>
          <w:t>I</w:t>
        </w:r>
        <w:r>
          <w:rPr>
            <w:rFonts w:ascii="Times New Roman" w:hAnsi="Times New Roman" w:cs="Times New Roman"/>
            <w:sz w:val="24"/>
            <w:szCs w:val="24"/>
          </w:rPr>
          <w:t>n Decision Tree,</w:t>
        </w:r>
        <w:r w:rsidR="00111C29">
          <w:rPr>
            <w:rFonts w:ascii="Times New Roman" w:hAnsi="Times New Roman" w:cs="Times New Roman"/>
            <w:sz w:val="24"/>
            <w:szCs w:val="24"/>
          </w:rPr>
          <w:t xml:space="preserve"> it showed the best accuracy when Max depth is 6</w:t>
        </w:r>
      </w:ins>
      <w:ins w:id="327" w:author="Oh, David (Sangmok)" w:date="2020-09-21T20:45:00Z">
        <w:r w:rsidR="00111C29">
          <w:rPr>
            <w:rFonts w:ascii="Times New Roman" w:hAnsi="Times New Roman" w:cs="Times New Roman"/>
            <w:sz w:val="24"/>
            <w:szCs w:val="24"/>
          </w:rPr>
          <w:t>.</w:t>
        </w:r>
      </w:ins>
      <w:ins w:id="328" w:author="Oh, David (Sangmok)" w:date="2020-09-21T21:02:00Z">
        <w:r w:rsidR="00AE72F0">
          <w:rPr>
            <w:rFonts w:ascii="Times New Roman" w:hAnsi="Times New Roman" w:cs="Times New Roman"/>
            <w:sz w:val="24"/>
            <w:szCs w:val="24"/>
          </w:rPr>
          <w:t xml:space="preserve"> Execution </w:t>
        </w:r>
      </w:ins>
      <w:ins w:id="329" w:author="Oh, David (Sangmok)" w:date="2020-09-21T21:03:00Z">
        <w:r w:rsidR="00AE72F0">
          <w:rPr>
            <w:rFonts w:ascii="Times New Roman" w:hAnsi="Times New Roman" w:cs="Times New Roman"/>
            <w:sz w:val="24"/>
            <w:szCs w:val="24"/>
          </w:rPr>
          <w:t xml:space="preserve">took a few </w:t>
        </w:r>
        <w:r w:rsidR="00AE72F0">
          <w:rPr>
            <w:rFonts w:ascii="Times New Roman" w:hAnsi="Times New Roman" w:cs="Times New Roman"/>
            <w:sz w:val="24"/>
            <w:szCs w:val="24"/>
          </w:rPr>
          <w:lastRenderedPageBreak/>
          <w:t>min to complete.</w:t>
        </w:r>
      </w:ins>
    </w:p>
    <w:p w14:paraId="48B05C4E" w14:textId="780A6156" w:rsidR="00111C29" w:rsidRDefault="00111C29" w:rsidP="00577F7E">
      <w:pPr>
        <w:pStyle w:val="ListParagraph"/>
        <w:wordWrap/>
        <w:adjustRightInd w:val="0"/>
        <w:spacing w:after="0" w:line="240" w:lineRule="auto"/>
        <w:ind w:leftChars="0" w:left="425"/>
        <w:jc w:val="left"/>
        <w:rPr>
          <w:ins w:id="330" w:author="Oh, David (Sangmok)" w:date="2020-09-21T20:46:00Z"/>
          <w:rFonts w:ascii="Times New Roman" w:hAnsi="Times New Roman" w:cs="Times New Roman"/>
          <w:sz w:val="24"/>
          <w:szCs w:val="24"/>
        </w:rPr>
      </w:pPr>
      <w:ins w:id="331" w:author="Oh, David (Sangmok)" w:date="2020-09-21T20:45:00Z">
        <w:r w:rsidRPr="00111C29">
          <w:rPr>
            <w:rFonts w:ascii="Times New Roman" w:hAnsi="Times New Roman" w:cs="Times New Roman"/>
            <w:noProof/>
            <w:sz w:val="24"/>
            <w:szCs w:val="24"/>
          </w:rPr>
          <w:drawing>
            <wp:inline distT="0" distB="0" distL="0" distR="0" wp14:anchorId="14F14383" wp14:editId="7DDF3BE9">
              <wp:extent cx="3680064" cy="248653"/>
              <wp:effectExtent l="190500" t="190500" r="187325" b="1898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2739" cy="262347"/>
                      </a:xfrm>
                      <a:prstGeom prst="rect">
                        <a:avLst/>
                      </a:prstGeom>
                      <a:ln>
                        <a:noFill/>
                      </a:ln>
                      <a:effectLst>
                        <a:outerShdw blurRad="190500" algn="tl" rotWithShape="0">
                          <a:srgbClr val="000000">
                            <a:alpha val="70000"/>
                          </a:srgbClr>
                        </a:outerShdw>
                      </a:effectLst>
                    </pic:spPr>
                  </pic:pic>
                </a:graphicData>
              </a:graphic>
            </wp:inline>
          </w:drawing>
        </w:r>
      </w:ins>
    </w:p>
    <w:p w14:paraId="41451EA5" w14:textId="7C20FDE0" w:rsidR="00111C29" w:rsidRDefault="00111C29" w:rsidP="00577F7E">
      <w:pPr>
        <w:pStyle w:val="ListParagraph"/>
        <w:wordWrap/>
        <w:adjustRightInd w:val="0"/>
        <w:spacing w:after="0" w:line="240" w:lineRule="auto"/>
        <w:ind w:leftChars="0" w:left="425"/>
        <w:jc w:val="left"/>
        <w:rPr>
          <w:ins w:id="332" w:author="Oh, David (Sangmok)" w:date="2020-09-21T20:46:00Z"/>
          <w:rFonts w:ascii="Times New Roman" w:hAnsi="Times New Roman" w:cs="Times New Roman"/>
          <w:sz w:val="24"/>
          <w:szCs w:val="24"/>
        </w:rPr>
      </w:pPr>
      <w:ins w:id="333" w:author="Oh, David (Sangmok)" w:date="2020-09-21T20:46:00Z">
        <w:r w:rsidRPr="00111C29">
          <w:rPr>
            <w:rFonts w:ascii="Times New Roman" w:hAnsi="Times New Roman" w:cs="Times New Roman"/>
            <w:noProof/>
            <w:sz w:val="24"/>
            <w:szCs w:val="24"/>
          </w:rPr>
          <w:drawing>
            <wp:inline distT="0" distB="0" distL="0" distR="0" wp14:anchorId="5EF45E2A" wp14:editId="38547806">
              <wp:extent cx="6309885" cy="84822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5419" cy="905430"/>
                      </a:xfrm>
                      <a:prstGeom prst="rect">
                        <a:avLst/>
                      </a:prstGeom>
                    </pic:spPr>
                  </pic:pic>
                </a:graphicData>
              </a:graphic>
            </wp:inline>
          </w:drawing>
        </w:r>
      </w:ins>
    </w:p>
    <w:p w14:paraId="18B87AF4" w14:textId="5E35B381" w:rsidR="00111C29" w:rsidRDefault="00111C29" w:rsidP="00577F7E">
      <w:pPr>
        <w:pStyle w:val="ListParagraph"/>
        <w:wordWrap/>
        <w:adjustRightInd w:val="0"/>
        <w:spacing w:after="0" w:line="240" w:lineRule="auto"/>
        <w:ind w:leftChars="0" w:left="425"/>
        <w:jc w:val="left"/>
        <w:rPr>
          <w:ins w:id="334" w:author="Oh, David (Sangmok)" w:date="2020-09-21T21:20:00Z"/>
          <w:rFonts w:ascii="Times New Roman" w:hAnsi="Times New Roman" w:cs="Times New Roman"/>
          <w:sz w:val="24"/>
          <w:szCs w:val="24"/>
        </w:rPr>
      </w:pPr>
    </w:p>
    <w:p w14:paraId="4D3440DE" w14:textId="77777777" w:rsidR="00AA635F" w:rsidRDefault="00AA635F" w:rsidP="00577F7E">
      <w:pPr>
        <w:pStyle w:val="ListParagraph"/>
        <w:wordWrap/>
        <w:adjustRightInd w:val="0"/>
        <w:spacing w:after="0" w:line="240" w:lineRule="auto"/>
        <w:ind w:leftChars="0" w:left="425"/>
        <w:jc w:val="left"/>
        <w:rPr>
          <w:ins w:id="335" w:author="Oh, David (Sangmok)" w:date="2020-09-21T20:46:00Z"/>
          <w:rFonts w:ascii="Times New Roman" w:hAnsi="Times New Roman" w:cs="Times New Roman"/>
          <w:sz w:val="24"/>
          <w:szCs w:val="24"/>
        </w:rPr>
      </w:pPr>
    </w:p>
    <w:p w14:paraId="65512247" w14:textId="1957E2B2" w:rsidR="00111C29" w:rsidRDefault="00111C29" w:rsidP="00577F7E">
      <w:pPr>
        <w:pStyle w:val="ListParagraph"/>
        <w:wordWrap/>
        <w:adjustRightInd w:val="0"/>
        <w:spacing w:after="0" w:line="240" w:lineRule="auto"/>
        <w:ind w:leftChars="0" w:left="425"/>
        <w:jc w:val="left"/>
        <w:rPr>
          <w:ins w:id="336" w:author="Oh, David (Sangmok)" w:date="2020-09-21T20:50:00Z"/>
          <w:rFonts w:ascii="Times New Roman" w:hAnsi="Times New Roman" w:cs="Times New Roman"/>
          <w:sz w:val="24"/>
          <w:szCs w:val="24"/>
        </w:rPr>
      </w:pPr>
      <w:ins w:id="337" w:author="Oh, David (Sangmok)" w:date="2020-09-21T20:47:00Z">
        <w:r>
          <w:rPr>
            <w:rFonts w:ascii="Times New Roman" w:hAnsi="Times New Roman" w:cs="Times New Roman" w:hint="eastAsia"/>
            <w:sz w:val="24"/>
            <w:szCs w:val="24"/>
          </w:rPr>
          <w:t>I</w:t>
        </w:r>
        <w:r>
          <w:rPr>
            <w:rFonts w:ascii="Times New Roman" w:hAnsi="Times New Roman" w:cs="Times New Roman"/>
            <w:sz w:val="24"/>
            <w:szCs w:val="24"/>
          </w:rPr>
          <w:t>n Support Vector Machine model, it showed the best accuracy when ke</w:t>
        </w:r>
      </w:ins>
      <w:ins w:id="338" w:author="Oh, David (Sangmok)" w:date="2020-09-21T20:48:00Z">
        <w:r>
          <w:rPr>
            <w:rFonts w:ascii="Times New Roman" w:hAnsi="Times New Roman" w:cs="Times New Roman"/>
            <w:sz w:val="24"/>
            <w:szCs w:val="24"/>
          </w:rPr>
          <w:t>rnel functio</w:t>
        </w:r>
      </w:ins>
      <w:ins w:id="339" w:author="Oh, David (Sangmok)" w:date="2020-09-21T21:03:00Z">
        <w:r w:rsidR="00AE72F0">
          <w:rPr>
            <w:rFonts w:ascii="Times New Roman" w:hAnsi="Times New Roman" w:cs="Times New Roman"/>
            <w:sz w:val="24"/>
            <w:szCs w:val="24"/>
          </w:rPr>
          <w:t xml:space="preserve">n was </w:t>
        </w:r>
      </w:ins>
      <w:ins w:id="340" w:author="Oh, David (Sangmok)" w:date="2020-09-21T21:04:00Z">
        <w:r w:rsidR="00AE72F0">
          <w:rPr>
            <w:rFonts w:ascii="Times New Roman" w:hAnsi="Times New Roman" w:cs="Times New Roman"/>
            <w:sz w:val="24"/>
            <w:szCs w:val="24"/>
          </w:rPr>
          <w:t xml:space="preserve">Linear but </w:t>
        </w:r>
        <w:r w:rsidR="00752B26">
          <w:rPr>
            <w:rFonts w:ascii="Times New Roman" w:hAnsi="Times New Roman" w:cs="Times New Roman"/>
            <w:sz w:val="24"/>
            <w:szCs w:val="24"/>
          </w:rPr>
          <w:t xml:space="preserve">to apply </w:t>
        </w:r>
      </w:ins>
      <w:ins w:id="341" w:author="Oh, David (Sangmok)" w:date="2020-09-21T21:05:00Z">
        <w:r w:rsidR="00752B26">
          <w:rPr>
            <w:rFonts w:ascii="Times New Roman" w:hAnsi="Times New Roman" w:cs="Times New Roman"/>
            <w:sz w:val="24"/>
            <w:szCs w:val="24"/>
          </w:rPr>
          <w:t>for</w:t>
        </w:r>
      </w:ins>
      <w:ins w:id="342" w:author="Oh, David (Sangmok)" w:date="2020-09-21T21:04:00Z">
        <w:r w:rsidR="00752B26">
          <w:rPr>
            <w:rFonts w:ascii="Times New Roman" w:hAnsi="Times New Roman" w:cs="Times New Roman"/>
            <w:sz w:val="24"/>
            <w:szCs w:val="24"/>
          </w:rPr>
          <w:t xml:space="preserve"> </w:t>
        </w:r>
        <w:r w:rsidR="00AE72F0">
          <w:rPr>
            <w:rFonts w:ascii="Times New Roman" w:hAnsi="Times New Roman" w:cs="Times New Roman"/>
            <w:sz w:val="24"/>
            <w:szCs w:val="24"/>
          </w:rPr>
          <w:t xml:space="preserve">Non-linear </w:t>
        </w:r>
        <w:r w:rsidR="00752B26">
          <w:rPr>
            <w:rFonts w:ascii="Times New Roman" w:hAnsi="Times New Roman" w:cs="Times New Roman"/>
            <w:sz w:val="24"/>
            <w:szCs w:val="24"/>
          </w:rPr>
          <w:t>problem</w:t>
        </w:r>
      </w:ins>
      <w:ins w:id="343" w:author="Oh, David (Sangmok)" w:date="2020-09-21T21:05:00Z">
        <w:r w:rsidR="00752B26">
          <w:rPr>
            <w:rFonts w:ascii="Times New Roman" w:hAnsi="Times New Roman" w:cs="Times New Roman"/>
            <w:sz w:val="24"/>
            <w:szCs w:val="24"/>
          </w:rPr>
          <w:t>, chose RBF</w:t>
        </w:r>
      </w:ins>
      <w:ins w:id="344" w:author="Oh, David (Sangmok)" w:date="2020-09-21T21:06:00Z">
        <w:r w:rsidR="00752B26">
          <w:rPr>
            <w:rFonts w:ascii="Times New Roman" w:hAnsi="Times New Roman" w:cs="Times New Roman"/>
            <w:sz w:val="24"/>
            <w:szCs w:val="24"/>
          </w:rPr>
          <w:t xml:space="preserve">. Execution took relatively longer than </w:t>
        </w:r>
      </w:ins>
      <w:ins w:id="345" w:author="Oh, David (Sangmok)" w:date="2020-09-21T21:10:00Z">
        <w:r w:rsidR="00752B26">
          <w:rPr>
            <w:rFonts w:ascii="Times New Roman" w:hAnsi="Times New Roman" w:cs="Times New Roman"/>
            <w:sz w:val="24"/>
            <w:szCs w:val="24"/>
          </w:rPr>
          <w:t xml:space="preserve">the </w:t>
        </w:r>
      </w:ins>
      <w:ins w:id="346" w:author="Oh, David (Sangmok)" w:date="2020-09-21T21:09:00Z">
        <w:r w:rsidR="00752B26">
          <w:rPr>
            <w:rFonts w:ascii="Times New Roman" w:hAnsi="Times New Roman" w:cs="Times New Roman"/>
            <w:sz w:val="24"/>
            <w:szCs w:val="24"/>
          </w:rPr>
          <w:t>rest</w:t>
        </w:r>
      </w:ins>
      <w:ins w:id="347" w:author="Oh, David (Sangmok)" w:date="2020-09-21T21:06:00Z">
        <w:r w:rsidR="00752B26">
          <w:rPr>
            <w:rFonts w:ascii="Times New Roman" w:hAnsi="Times New Roman" w:cs="Times New Roman"/>
            <w:sz w:val="24"/>
            <w:szCs w:val="24"/>
          </w:rPr>
          <w:t xml:space="preserve">, </w:t>
        </w:r>
      </w:ins>
      <w:ins w:id="348" w:author="Oh, David (Sangmok)" w:date="2020-09-21T21:07:00Z">
        <w:r w:rsidR="00752B26">
          <w:rPr>
            <w:rFonts w:ascii="Times New Roman" w:hAnsi="Times New Roman" w:cs="Times New Roman"/>
            <w:sz w:val="24"/>
            <w:szCs w:val="24"/>
          </w:rPr>
          <w:t>it took 20 ~ 25 min to complete with one function.</w:t>
        </w:r>
      </w:ins>
    </w:p>
    <w:p w14:paraId="0E82922C" w14:textId="77777777" w:rsidR="00DE12ED" w:rsidRDefault="00DE12ED" w:rsidP="00577F7E">
      <w:pPr>
        <w:pStyle w:val="ListParagraph"/>
        <w:wordWrap/>
        <w:adjustRightInd w:val="0"/>
        <w:spacing w:after="0" w:line="240" w:lineRule="auto"/>
        <w:ind w:leftChars="0" w:left="425"/>
        <w:jc w:val="left"/>
        <w:rPr>
          <w:ins w:id="349" w:author="Oh, David (Sangmok)" w:date="2020-09-21T20:49:00Z"/>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Change w:id="350" w:author="Oh, David (Sangmok)" w:date="2020-09-21T21:09:00Z">
          <w:tblPr>
            <w:tblStyle w:val="TableGrid"/>
            <w:tblW w:w="0" w:type="auto"/>
            <w:tblInd w:w="425" w:type="dxa"/>
            <w:tblLook w:val="04A0" w:firstRow="1" w:lastRow="0" w:firstColumn="1" w:lastColumn="0" w:noHBand="0" w:noVBand="1"/>
          </w:tblPr>
        </w:tblPrChange>
      </w:tblPr>
      <w:tblGrid>
        <w:gridCol w:w="1687"/>
        <w:gridCol w:w="1726"/>
        <w:gridCol w:w="1726"/>
        <w:gridCol w:w="1726"/>
        <w:gridCol w:w="1726"/>
        <w:tblGridChange w:id="351">
          <w:tblGrid>
            <w:gridCol w:w="1687"/>
            <w:gridCol w:w="1726"/>
            <w:gridCol w:w="1726"/>
            <w:gridCol w:w="1726"/>
            <w:gridCol w:w="1726"/>
          </w:tblGrid>
        </w:tblGridChange>
      </w:tblGrid>
      <w:tr w:rsidR="00AE72F0" w14:paraId="1F0493CF" w14:textId="77777777" w:rsidTr="00752B26">
        <w:trPr>
          <w:ins w:id="352" w:author="Oh, David (Sangmok)" w:date="2020-09-21T20:50:00Z"/>
        </w:trPr>
        <w:tc>
          <w:tcPr>
            <w:tcW w:w="1803" w:type="dxa"/>
            <w:vAlign w:val="center"/>
            <w:tcPrChange w:id="353" w:author="Oh, David (Sangmok)" w:date="2020-09-21T21:09:00Z">
              <w:tcPr>
                <w:tcW w:w="1803" w:type="dxa"/>
              </w:tcPr>
            </w:tcPrChange>
          </w:tcPr>
          <w:p w14:paraId="37E17DFE" w14:textId="60F6BEAC" w:rsidR="00DE12ED" w:rsidRDefault="00DE12ED" w:rsidP="00577F7E">
            <w:pPr>
              <w:pStyle w:val="ListParagraph"/>
              <w:wordWrap/>
              <w:adjustRightInd w:val="0"/>
              <w:ind w:leftChars="0" w:left="0"/>
              <w:jc w:val="left"/>
              <w:rPr>
                <w:ins w:id="354" w:author="Oh, David (Sangmok)" w:date="2020-09-21T20:50:00Z"/>
                <w:rFonts w:ascii="Times New Roman" w:hAnsi="Times New Roman" w:cs="Times New Roman"/>
                <w:sz w:val="24"/>
                <w:szCs w:val="24"/>
              </w:rPr>
            </w:pPr>
            <w:ins w:id="355" w:author="Oh, David (Sangmok)" w:date="2020-09-21T20:50:00Z">
              <w:r>
                <w:rPr>
                  <w:rFonts w:ascii="Times New Roman" w:hAnsi="Times New Roman" w:cs="Times New Roman" w:hint="eastAsia"/>
                  <w:sz w:val="24"/>
                  <w:szCs w:val="24"/>
                </w:rPr>
                <w:t>K</w:t>
              </w:r>
              <w:r>
                <w:rPr>
                  <w:rFonts w:ascii="Times New Roman" w:hAnsi="Times New Roman" w:cs="Times New Roman"/>
                  <w:sz w:val="24"/>
                  <w:szCs w:val="24"/>
                </w:rPr>
                <w:t>ernel Function</w:t>
              </w:r>
            </w:ins>
          </w:p>
        </w:tc>
        <w:tc>
          <w:tcPr>
            <w:tcW w:w="1803" w:type="dxa"/>
            <w:vAlign w:val="center"/>
            <w:tcPrChange w:id="356" w:author="Oh, David (Sangmok)" w:date="2020-09-21T21:09:00Z">
              <w:tcPr>
                <w:tcW w:w="1803" w:type="dxa"/>
              </w:tcPr>
            </w:tcPrChange>
          </w:tcPr>
          <w:p w14:paraId="60AB5BBA" w14:textId="15D5EC2D" w:rsidR="00DE12ED" w:rsidRDefault="00AE72F0" w:rsidP="00577F7E">
            <w:pPr>
              <w:pStyle w:val="ListParagraph"/>
              <w:wordWrap/>
              <w:adjustRightInd w:val="0"/>
              <w:ind w:leftChars="0" w:left="0"/>
              <w:jc w:val="left"/>
              <w:rPr>
                <w:ins w:id="357" w:author="Oh, David (Sangmok)" w:date="2020-09-21T20:50:00Z"/>
                <w:rFonts w:ascii="Times New Roman" w:hAnsi="Times New Roman" w:cs="Times New Roman"/>
                <w:sz w:val="24"/>
                <w:szCs w:val="24"/>
              </w:rPr>
            </w:pPr>
            <w:ins w:id="358" w:author="Oh, David (Sangmok)" w:date="2020-09-21T20:54:00Z">
              <w:r>
                <w:rPr>
                  <w:rFonts w:ascii="Times New Roman" w:hAnsi="Times New Roman" w:cs="Times New Roman" w:hint="eastAsia"/>
                  <w:sz w:val="24"/>
                  <w:szCs w:val="24"/>
                </w:rPr>
                <w:t>L</w:t>
              </w:r>
              <w:r>
                <w:rPr>
                  <w:rFonts w:ascii="Times New Roman" w:hAnsi="Times New Roman" w:cs="Times New Roman"/>
                  <w:sz w:val="24"/>
                  <w:szCs w:val="24"/>
                </w:rPr>
                <w:t>inear</w:t>
              </w:r>
            </w:ins>
          </w:p>
        </w:tc>
        <w:tc>
          <w:tcPr>
            <w:tcW w:w="1803" w:type="dxa"/>
            <w:vAlign w:val="center"/>
            <w:tcPrChange w:id="359" w:author="Oh, David (Sangmok)" w:date="2020-09-21T21:09:00Z">
              <w:tcPr>
                <w:tcW w:w="1803" w:type="dxa"/>
              </w:tcPr>
            </w:tcPrChange>
          </w:tcPr>
          <w:p w14:paraId="28EAE256" w14:textId="7FBE4C16" w:rsidR="00DE12ED" w:rsidRDefault="00DE12ED" w:rsidP="00577F7E">
            <w:pPr>
              <w:pStyle w:val="ListParagraph"/>
              <w:wordWrap/>
              <w:adjustRightInd w:val="0"/>
              <w:ind w:leftChars="0" w:left="0"/>
              <w:jc w:val="left"/>
              <w:rPr>
                <w:ins w:id="360" w:author="Oh, David (Sangmok)" w:date="2020-09-21T20:50:00Z"/>
                <w:rFonts w:ascii="Times New Roman" w:hAnsi="Times New Roman" w:cs="Times New Roman"/>
                <w:sz w:val="24"/>
                <w:szCs w:val="24"/>
              </w:rPr>
            </w:pPr>
            <w:ins w:id="361" w:author="Oh, David (Sangmok)" w:date="2020-09-21T20:52:00Z">
              <w:r>
                <w:rPr>
                  <w:rFonts w:ascii="Times New Roman" w:hAnsi="Times New Roman" w:cs="Times New Roman" w:hint="eastAsia"/>
                  <w:sz w:val="24"/>
                  <w:szCs w:val="24"/>
                </w:rPr>
                <w:t>P</w:t>
              </w:r>
              <w:r>
                <w:rPr>
                  <w:rFonts w:ascii="Times New Roman" w:hAnsi="Times New Roman" w:cs="Times New Roman"/>
                  <w:sz w:val="24"/>
                  <w:szCs w:val="24"/>
                </w:rPr>
                <w:t>ol</w:t>
              </w:r>
            </w:ins>
            <w:ins w:id="362" w:author="Oh, David (Sangmok)" w:date="2020-09-21T20:55:00Z">
              <w:r w:rsidR="00AE72F0">
                <w:rPr>
                  <w:rFonts w:ascii="Times New Roman" w:hAnsi="Times New Roman" w:cs="Times New Roman"/>
                  <w:sz w:val="24"/>
                  <w:szCs w:val="24"/>
                </w:rPr>
                <w:t>y</w:t>
              </w:r>
            </w:ins>
            <w:ins w:id="363" w:author="Oh, David (Sangmok)" w:date="2020-09-21T20:52:00Z">
              <w:r>
                <w:rPr>
                  <w:rFonts w:ascii="Times New Roman" w:hAnsi="Times New Roman" w:cs="Times New Roman"/>
                  <w:sz w:val="24"/>
                  <w:szCs w:val="24"/>
                </w:rPr>
                <w:t>nomial</w:t>
              </w:r>
            </w:ins>
          </w:p>
        </w:tc>
        <w:tc>
          <w:tcPr>
            <w:tcW w:w="1803" w:type="dxa"/>
            <w:vAlign w:val="center"/>
            <w:tcPrChange w:id="364" w:author="Oh, David (Sangmok)" w:date="2020-09-21T21:09:00Z">
              <w:tcPr>
                <w:tcW w:w="1803" w:type="dxa"/>
              </w:tcPr>
            </w:tcPrChange>
          </w:tcPr>
          <w:p w14:paraId="55F9C912" w14:textId="43FA0D33" w:rsidR="00DE12ED" w:rsidRDefault="00DE12ED" w:rsidP="00577F7E">
            <w:pPr>
              <w:pStyle w:val="ListParagraph"/>
              <w:wordWrap/>
              <w:adjustRightInd w:val="0"/>
              <w:ind w:leftChars="0" w:left="0"/>
              <w:jc w:val="left"/>
              <w:rPr>
                <w:ins w:id="365" w:author="Oh, David (Sangmok)" w:date="2020-09-21T20:50:00Z"/>
                <w:rFonts w:ascii="Times New Roman" w:hAnsi="Times New Roman" w:cs="Times New Roman"/>
                <w:sz w:val="24"/>
                <w:szCs w:val="24"/>
              </w:rPr>
            </w:pPr>
            <w:ins w:id="366" w:author="Oh, David (Sangmok)" w:date="2020-09-21T20:52:00Z">
              <w:r>
                <w:rPr>
                  <w:rFonts w:ascii="Times New Roman" w:hAnsi="Times New Roman" w:cs="Times New Roman" w:hint="eastAsia"/>
                  <w:sz w:val="24"/>
                  <w:szCs w:val="24"/>
                </w:rPr>
                <w:t>R</w:t>
              </w:r>
              <w:r>
                <w:rPr>
                  <w:rFonts w:ascii="Times New Roman" w:hAnsi="Times New Roman" w:cs="Times New Roman"/>
                  <w:sz w:val="24"/>
                  <w:szCs w:val="24"/>
                </w:rPr>
                <w:t>adi</w:t>
              </w:r>
            </w:ins>
            <w:ins w:id="367" w:author="Oh, David (Sangmok)" w:date="2020-09-21T20:53:00Z">
              <w:r>
                <w:rPr>
                  <w:rFonts w:ascii="Times New Roman" w:hAnsi="Times New Roman" w:cs="Times New Roman"/>
                  <w:sz w:val="24"/>
                  <w:szCs w:val="24"/>
                </w:rPr>
                <w:t xml:space="preserve">al Basis </w:t>
              </w:r>
            </w:ins>
            <w:ins w:id="368" w:author="Oh, David (Sangmok)" w:date="2020-09-21T21:05:00Z">
              <w:r w:rsidR="00752B26">
                <w:rPr>
                  <w:rFonts w:ascii="Times New Roman" w:hAnsi="Times New Roman" w:cs="Times New Roman"/>
                  <w:sz w:val="24"/>
                  <w:szCs w:val="24"/>
                </w:rPr>
                <w:t>F</w:t>
              </w:r>
            </w:ins>
            <w:ins w:id="369" w:author="Oh, David (Sangmok)" w:date="2020-09-21T20:53:00Z">
              <w:r>
                <w:rPr>
                  <w:rFonts w:ascii="Times New Roman" w:hAnsi="Times New Roman" w:cs="Times New Roman"/>
                  <w:sz w:val="24"/>
                  <w:szCs w:val="24"/>
                </w:rPr>
                <w:t>unction</w:t>
              </w:r>
            </w:ins>
          </w:p>
        </w:tc>
        <w:tc>
          <w:tcPr>
            <w:tcW w:w="1804" w:type="dxa"/>
            <w:vAlign w:val="center"/>
            <w:tcPrChange w:id="370" w:author="Oh, David (Sangmok)" w:date="2020-09-21T21:09:00Z">
              <w:tcPr>
                <w:tcW w:w="1804" w:type="dxa"/>
              </w:tcPr>
            </w:tcPrChange>
          </w:tcPr>
          <w:p w14:paraId="6AA38A7B" w14:textId="47FDF037" w:rsidR="00DE12ED" w:rsidRDefault="00AE72F0" w:rsidP="00577F7E">
            <w:pPr>
              <w:pStyle w:val="ListParagraph"/>
              <w:wordWrap/>
              <w:adjustRightInd w:val="0"/>
              <w:ind w:leftChars="0" w:left="0"/>
              <w:jc w:val="left"/>
              <w:rPr>
                <w:ins w:id="371" w:author="Oh, David (Sangmok)" w:date="2020-09-21T20:50:00Z"/>
                <w:rFonts w:ascii="Times New Roman" w:hAnsi="Times New Roman" w:cs="Times New Roman"/>
                <w:sz w:val="24"/>
                <w:szCs w:val="24"/>
              </w:rPr>
            </w:pPr>
            <w:ins w:id="372" w:author="Oh, David (Sangmok)" w:date="2020-09-21T20:55:00Z">
              <w:r>
                <w:rPr>
                  <w:rFonts w:ascii="Times New Roman" w:hAnsi="Times New Roman" w:cs="Times New Roman" w:hint="eastAsia"/>
                  <w:sz w:val="24"/>
                  <w:szCs w:val="24"/>
                </w:rPr>
                <w:t>S</w:t>
              </w:r>
              <w:r>
                <w:rPr>
                  <w:rFonts w:ascii="Times New Roman" w:hAnsi="Times New Roman" w:cs="Times New Roman"/>
                  <w:sz w:val="24"/>
                  <w:szCs w:val="24"/>
                </w:rPr>
                <w:t>igmoid</w:t>
              </w:r>
            </w:ins>
          </w:p>
        </w:tc>
      </w:tr>
      <w:tr w:rsidR="00AE72F0" w14:paraId="5315E470" w14:textId="77777777" w:rsidTr="00752B26">
        <w:trPr>
          <w:trHeight w:val="593"/>
          <w:ins w:id="373" w:author="Oh, David (Sangmok)" w:date="2020-09-21T20:50:00Z"/>
        </w:trPr>
        <w:tc>
          <w:tcPr>
            <w:tcW w:w="1803" w:type="dxa"/>
            <w:vAlign w:val="center"/>
            <w:tcPrChange w:id="374" w:author="Oh, David (Sangmok)" w:date="2020-09-21T21:09:00Z">
              <w:tcPr>
                <w:tcW w:w="1803" w:type="dxa"/>
              </w:tcPr>
            </w:tcPrChange>
          </w:tcPr>
          <w:p w14:paraId="0DA74119" w14:textId="59E92D6B" w:rsidR="00DE12ED" w:rsidRDefault="00DE12ED" w:rsidP="00577F7E">
            <w:pPr>
              <w:pStyle w:val="ListParagraph"/>
              <w:wordWrap/>
              <w:adjustRightInd w:val="0"/>
              <w:ind w:leftChars="0" w:left="0"/>
              <w:jc w:val="left"/>
              <w:rPr>
                <w:ins w:id="375" w:author="Oh, David (Sangmok)" w:date="2020-09-21T20:50:00Z"/>
                <w:rFonts w:ascii="Times New Roman" w:hAnsi="Times New Roman" w:cs="Times New Roman"/>
                <w:sz w:val="24"/>
                <w:szCs w:val="24"/>
              </w:rPr>
            </w:pPr>
            <w:ins w:id="376" w:author="Oh, David (Sangmok)" w:date="2020-09-21T20:50:00Z">
              <w:r>
                <w:rPr>
                  <w:rFonts w:ascii="Times New Roman" w:hAnsi="Times New Roman" w:cs="Times New Roman" w:hint="eastAsia"/>
                  <w:sz w:val="24"/>
                  <w:szCs w:val="24"/>
                </w:rPr>
                <w:t>A</w:t>
              </w:r>
              <w:r>
                <w:rPr>
                  <w:rFonts w:ascii="Times New Roman" w:hAnsi="Times New Roman" w:cs="Times New Roman"/>
                  <w:sz w:val="24"/>
                  <w:szCs w:val="24"/>
                </w:rPr>
                <w:t xml:space="preserve">ccuracy </w:t>
              </w:r>
            </w:ins>
          </w:p>
        </w:tc>
        <w:tc>
          <w:tcPr>
            <w:tcW w:w="1803" w:type="dxa"/>
            <w:vAlign w:val="center"/>
            <w:tcPrChange w:id="377" w:author="Oh, David (Sangmok)" w:date="2020-09-21T21:09:00Z">
              <w:tcPr>
                <w:tcW w:w="1803" w:type="dxa"/>
              </w:tcPr>
            </w:tcPrChange>
          </w:tcPr>
          <w:p w14:paraId="647907D7" w14:textId="422F6113" w:rsidR="00DE12ED" w:rsidRPr="00752B26" w:rsidRDefault="00AE72F0">
            <w:pPr>
              <w:pStyle w:val="HTMLPreformatted"/>
              <w:shd w:val="clear" w:color="auto" w:fill="FFFFFF"/>
              <w:wordWrap w:val="0"/>
              <w:textAlignment w:val="baseline"/>
              <w:rPr>
                <w:ins w:id="378" w:author="Oh, David (Sangmok)" w:date="2020-09-21T20:50:00Z"/>
                <w:rFonts w:ascii="Times New Roman" w:hAnsi="Times New Roman" w:cs="Times New Roman"/>
              </w:rPr>
              <w:pPrChange w:id="379" w:author="Oh, David (Sangmok)" w:date="2020-09-21T20:55:00Z">
                <w:pPr>
                  <w:pStyle w:val="ListParagraph"/>
                  <w:wordWrap/>
                  <w:adjustRightInd w:val="0"/>
                  <w:ind w:leftChars="0" w:left="0"/>
                  <w:jc w:val="left"/>
                </w:pPr>
              </w:pPrChange>
            </w:pPr>
            <w:ins w:id="380" w:author="Oh, David (Sangmok)" w:date="2020-09-21T20:55:00Z">
              <w:r w:rsidRPr="00752B26">
                <w:rPr>
                  <w:rFonts w:ascii="Times New Roman" w:eastAsiaTheme="minorEastAsia" w:hAnsi="Times New Roman" w:cs="Times New Roman"/>
                  <w:kern w:val="2"/>
                  <w:rPrChange w:id="381" w:author="Oh, David (Sangmok)" w:date="2020-09-21T21:08:00Z">
                    <w:rPr>
                      <w:rFonts w:ascii="Courier New" w:hAnsi="Courier New" w:cs="Courier New"/>
                      <w:color w:val="000000"/>
                      <w:sz w:val="21"/>
                      <w:szCs w:val="21"/>
                    </w:rPr>
                  </w:rPrChange>
                </w:rPr>
                <w:t>0.70345194</w:t>
              </w:r>
            </w:ins>
          </w:p>
        </w:tc>
        <w:tc>
          <w:tcPr>
            <w:tcW w:w="1803" w:type="dxa"/>
            <w:vAlign w:val="center"/>
            <w:tcPrChange w:id="382" w:author="Oh, David (Sangmok)" w:date="2020-09-21T21:09:00Z">
              <w:tcPr>
                <w:tcW w:w="1803" w:type="dxa"/>
              </w:tcPr>
            </w:tcPrChange>
          </w:tcPr>
          <w:p w14:paraId="122E9FF2" w14:textId="596248D2" w:rsidR="00DE12ED" w:rsidRPr="00752B26" w:rsidRDefault="00AE72F0">
            <w:pPr>
              <w:pStyle w:val="HTMLPreformatted"/>
              <w:shd w:val="clear" w:color="auto" w:fill="FFFFFF"/>
              <w:wordWrap w:val="0"/>
              <w:textAlignment w:val="baseline"/>
              <w:rPr>
                <w:ins w:id="383" w:author="Oh, David (Sangmok)" w:date="2020-09-21T20:50:00Z"/>
                <w:rFonts w:ascii="Times New Roman" w:hAnsi="Times New Roman" w:cs="Times New Roman"/>
              </w:rPr>
              <w:pPrChange w:id="384" w:author="Oh, David (Sangmok)" w:date="2020-09-21T20:56:00Z">
                <w:pPr>
                  <w:pStyle w:val="ListParagraph"/>
                  <w:wordWrap/>
                  <w:adjustRightInd w:val="0"/>
                  <w:ind w:leftChars="0" w:left="0"/>
                  <w:jc w:val="left"/>
                </w:pPr>
              </w:pPrChange>
            </w:pPr>
            <w:ins w:id="385" w:author="Oh, David (Sangmok)" w:date="2020-09-21T20:55:00Z">
              <w:r w:rsidRPr="00752B26">
                <w:rPr>
                  <w:rFonts w:ascii="Times New Roman" w:eastAsiaTheme="minorEastAsia" w:hAnsi="Times New Roman" w:cs="Times New Roman"/>
                  <w:kern w:val="2"/>
                  <w:rPrChange w:id="386" w:author="Oh, David (Sangmok)" w:date="2020-09-21T21:08:00Z">
                    <w:rPr>
                      <w:rFonts w:ascii="Courier New" w:hAnsi="Courier New" w:cs="Courier New"/>
                      <w:color w:val="000000"/>
                      <w:sz w:val="21"/>
                      <w:szCs w:val="21"/>
                    </w:rPr>
                  </w:rPrChange>
                </w:rPr>
                <w:t>0.70328071</w:t>
              </w:r>
            </w:ins>
          </w:p>
        </w:tc>
        <w:tc>
          <w:tcPr>
            <w:tcW w:w="1803" w:type="dxa"/>
            <w:vAlign w:val="center"/>
            <w:tcPrChange w:id="387" w:author="Oh, David (Sangmok)" w:date="2020-09-21T21:09:00Z">
              <w:tcPr>
                <w:tcW w:w="1803" w:type="dxa"/>
              </w:tcPr>
            </w:tcPrChange>
          </w:tcPr>
          <w:p w14:paraId="21BABC6A" w14:textId="5D5B769E" w:rsidR="00DE12ED" w:rsidRPr="00752B26" w:rsidRDefault="00AE72F0">
            <w:pPr>
              <w:pStyle w:val="HTMLPreformatted"/>
              <w:shd w:val="clear" w:color="auto" w:fill="FFFFFF"/>
              <w:wordWrap w:val="0"/>
              <w:textAlignment w:val="baseline"/>
              <w:rPr>
                <w:ins w:id="388" w:author="Oh, David (Sangmok)" w:date="2020-09-21T20:50:00Z"/>
                <w:rFonts w:ascii="Times New Roman" w:hAnsi="Times New Roman" w:cs="Times New Roman"/>
              </w:rPr>
              <w:pPrChange w:id="389" w:author="Oh, David (Sangmok)" w:date="2020-09-21T20:56:00Z">
                <w:pPr>
                  <w:pStyle w:val="ListParagraph"/>
                  <w:wordWrap/>
                  <w:adjustRightInd w:val="0"/>
                  <w:ind w:leftChars="0" w:left="0"/>
                  <w:jc w:val="left"/>
                </w:pPr>
              </w:pPrChange>
            </w:pPr>
            <w:ins w:id="390" w:author="Oh, David (Sangmok)" w:date="2020-09-21T20:56:00Z">
              <w:r w:rsidRPr="00752B26">
                <w:rPr>
                  <w:rFonts w:ascii="Times New Roman" w:eastAsiaTheme="minorEastAsia" w:hAnsi="Times New Roman" w:cs="Times New Roman"/>
                  <w:kern w:val="2"/>
                  <w:rPrChange w:id="391" w:author="Oh, David (Sangmok)" w:date="2020-09-21T21:08:00Z">
                    <w:rPr>
                      <w:rFonts w:ascii="Courier New" w:hAnsi="Courier New" w:cs="Courier New"/>
                      <w:color w:val="000000"/>
                      <w:sz w:val="21"/>
                      <w:szCs w:val="21"/>
                    </w:rPr>
                  </w:rPrChange>
                </w:rPr>
                <w:t>0.70331495</w:t>
              </w:r>
            </w:ins>
          </w:p>
        </w:tc>
        <w:tc>
          <w:tcPr>
            <w:tcW w:w="1804" w:type="dxa"/>
            <w:vAlign w:val="center"/>
            <w:tcPrChange w:id="392" w:author="Oh, David (Sangmok)" w:date="2020-09-21T21:09:00Z">
              <w:tcPr>
                <w:tcW w:w="1804" w:type="dxa"/>
              </w:tcPr>
            </w:tcPrChange>
          </w:tcPr>
          <w:p w14:paraId="13DAFC83" w14:textId="1D07925D" w:rsidR="00DE12ED" w:rsidRPr="00752B26" w:rsidRDefault="00AE72F0">
            <w:pPr>
              <w:pStyle w:val="HTMLPreformatted"/>
              <w:shd w:val="clear" w:color="auto" w:fill="FFFFFF"/>
              <w:wordWrap w:val="0"/>
              <w:textAlignment w:val="baseline"/>
              <w:rPr>
                <w:ins w:id="393" w:author="Oh, David (Sangmok)" w:date="2020-09-21T20:50:00Z"/>
                <w:rFonts w:ascii="Times New Roman" w:hAnsi="Times New Roman" w:cs="Times New Roman"/>
              </w:rPr>
              <w:pPrChange w:id="394" w:author="Oh, David (Sangmok)" w:date="2020-09-21T20:56:00Z">
                <w:pPr>
                  <w:pStyle w:val="ListParagraph"/>
                  <w:wordWrap/>
                  <w:adjustRightInd w:val="0"/>
                  <w:ind w:leftChars="0" w:left="0"/>
                  <w:jc w:val="left"/>
                </w:pPr>
              </w:pPrChange>
            </w:pPr>
            <w:ins w:id="395" w:author="Oh, David (Sangmok)" w:date="2020-09-21T20:56:00Z">
              <w:r w:rsidRPr="00752B26">
                <w:rPr>
                  <w:rFonts w:ascii="Times New Roman" w:eastAsiaTheme="minorEastAsia" w:hAnsi="Times New Roman" w:cs="Times New Roman"/>
                  <w:kern w:val="2"/>
                  <w:rPrChange w:id="396" w:author="Oh, David (Sangmok)" w:date="2020-09-21T21:08:00Z">
                    <w:rPr>
                      <w:rFonts w:ascii="Courier New" w:hAnsi="Courier New" w:cs="Courier New"/>
                      <w:color w:val="000000"/>
                      <w:sz w:val="21"/>
                      <w:szCs w:val="21"/>
                    </w:rPr>
                  </w:rPrChange>
                </w:rPr>
                <w:t>0.63484127</w:t>
              </w:r>
            </w:ins>
          </w:p>
        </w:tc>
      </w:tr>
    </w:tbl>
    <w:p w14:paraId="0278F723" w14:textId="06F29064" w:rsidR="00DE12ED" w:rsidRDefault="00DE12ED" w:rsidP="00577F7E">
      <w:pPr>
        <w:pStyle w:val="ListParagraph"/>
        <w:wordWrap/>
        <w:adjustRightInd w:val="0"/>
        <w:spacing w:after="0" w:line="240" w:lineRule="auto"/>
        <w:ind w:leftChars="0" w:left="425"/>
        <w:jc w:val="left"/>
        <w:rPr>
          <w:ins w:id="397" w:author="Oh, David (Sangmok)" w:date="2020-09-21T21:21:00Z"/>
          <w:rFonts w:ascii="Times New Roman" w:hAnsi="Times New Roman" w:cs="Times New Roman"/>
          <w:sz w:val="24"/>
          <w:szCs w:val="24"/>
        </w:rPr>
      </w:pPr>
    </w:p>
    <w:p w14:paraId="2299FE28" w14:textId="77777777" w:rsidR="00AA635F" w:rsidRDefault="00AA635F" w:rsidP="00577F7E">
      <w:pPr>
        <w:pStyle w:val="ListParagraph"/>
        <w:wordWrap/>
        <w:adjustRightInd w:val="0"/>
        <w:spacing w:after="0" w:line="240" w:lineRule="auto"/>
        <w:ind w:leftChars="0" w:left="425"/>
        <w:jc w:val="left"/>
        <w:rPr>
          <w:ins w:id="398" w:author="Oh, David (Sangmok)" w:date="2020-09-21T21:11:00Z"/>
          <w:rFonts w:ascii="Times New Roman" w:hAnsi="Times New Roman" w:cs="Times New Roman"/>
          <w:sz w:val="24"/>
          <w:szCs w:val="24"/>
        </w:rPr>
      </w:pPr>
    </w:p>
    <w:p w14:paraId="4B92F88B" w14:textId="351CA365" w:rsidR="007964A9" w:rsidRDefault="007964A9" w:rsidP="00577F7E">
      <w:pPr>
        <w:pStyle w:val="ListParagraph"/>
        <w:wordWrap/>
        <w:adjustRightInd w:val="0"/>
        <w:spacing w:after="0" w:line="240" w:lineRule="auto"/>
        <w:ind w:leftChars="0" w:left="425"/>
        <w:jc w:val="left"/>
        <w:rPr>
          <w:ins w:id="399" w:author="Oh, David (Sangmok)" w:date="2020-09-21T21:20:00Z"/>
          <w:rFonts w:ascii="Times New Roman" w:hAnsi="Times New Roman" w:cs="Times New Roman"/>
          <w:sz w:val="24"/>
          <w:szCs w:val="24"/>
        </w:rPr>
      </w:pPr>
      <w:ins w:id="400" w:author="Oh, David (Sangmok)" w:date="2020-09-21T21:11:00Z">
        <w:r>
          <w:rPr>
            <w:rFonts w:ascii="Times New Roman" w:hAnsi="Times New Roman" w:cs="Times New Roman" w:hint="eastAsia"/>
            <w:sz w:val="24"/>
            <w:szCs w:val="24"/>
          </w:rPr>
          <w:t>I</w:t>
        </w:r>
        <w:r>
          <w:rPr>
            <w:rFonts w:ascii="Times New Roman" w:hAnsi="Times New Roman" w:cs="Times New Roman"/>
            <w:sz w:val="24"/>
            <w:szCs w:val="24"/>
          </w:rPr>
          <w:t xml:space="preserve">n Logistic Regression model, it showed </w:t>
        </w:r>
      </w:ins>
      <w:ins w:id="401" w:author="Oh, David (Sangmok)" w:date="2020-09-21T21:12:00Z">
        <w:r>
          <w:rPr>
            <w:rFonts w:ascii="Times New Roman" w:hAnsi="Times New Roman" w:cs="Times New Roman"/>
            <w:sz w:val="24"/>
            <w:szCs w:val="24"/>
          </w:rPr>
          <w:t xml:space="preserve">the same accuracy regardless of </w:t>
        </w:r>
      </w:ins>
      <w:ins w:id="402" w:author="Oh, David (Sangmok)" w:date="2020-09-21T21:13:00Z">
        <w:r>
          <w:rPr>
            <w:rFonts w:ascii="Times New Roman" w:hAnsi="Times New Roman" w:cs="Times New Roman"/>
            <w:sz w:val="24"/>
            <w:szCs w:val="24"/>
          </w:rPr>
          <w:t>optimization functions</w:t>
        </w:r>
      </w:ins>
      <w:ins w:id="403" w:author="Oh, David (Sangmok)" w:date="2020-09-21T21:19:00Z">
        <w:r w:rsidR="00AA635F">
          <w:rPr>
            <w:rFonts w:ascii="Times New Roman" w:hAnsi="Times New Roman" w:cs="Times New Roman"/>
            <w:sz w:val="24"/>
            <w:szCs w:val="24"/>
          </w:rPr>
          <w:t>, so I chose libline</w:t>
        </w:r>
      </w:ins>
      <w:ins w:id="404" w:author="Oh, David (Sangmok)" w:date="2020-09-21T21:20:00Z">
        <w:r w:rsidR="00AA635F">
          <w:rPr>
            <w:rFonts w:ascii="Times New Roman" w:hAnsi="Times New Roman" w:cs="Times New Roman"/>
            <w:sz w:val="24"/>
            <w:szCs w:val="24"/>
          </w:rPr>
          <w:t>a</w:t>
        </w:r>
      </w:ins>
      <w:ins w:id="405" w:author="Oh, David (Sangmok)" w:date="2020-09-21T21:19:00Z">
        <w:r w:rsidR="00AA635F">
          <w:rPr>
            <w:rFonts w:ascii="Times New Roman" w:hAnsi="Times New Roman" w:cs="Times New Roman"/>
            <w:sz w:val="24"/>
            <w:szCs w:val="24"/>
          </w:rPr>
          <w:t xml:space="preserve">r </w:t>
        </w:r>
      </w:ins>
      <w:ins w:id="406" w:author="Oh, David (Sangmok)" w:date="2020-09-21T21:20:00Z">
        <w:r w:rsidR="00AA635F">
          <w:rPr>
            <w:rFonts w:ascii="Times New Roman" w:hAnsi="Times New Roman" w:cs="Times New Roman"/>
            <w:sz w:val="24"/>
            <w:szCs w:val="24"/>
          </w:rPr>
          <w:t>which is widely used.</w:t>
        </w:r>
      </w:ins>
    </w:p>
    <w:p w14:paraId="0348E96E" w14:textId="77777777" w:rsidR="00AA635F" w:rsidRDefault="00AA635F" w:rsidP="00577F7E">
      <w:pPr>
        <w:pStyle w:val="ListParagraph"/>
        <w:wordWrap/>
        <w:adjustRightInd w:val="0"/>
        <w:spacing w:after="0" w:line="240" w:lineRule="auto"/>
        <w:ind w:leftChars="0" w:left="425"/>
        <w:jc w:val="left"/>
        <w:rPr>
          <w:ins w:id="407" w:author="Oh, David (Sangmok)" w:date="2020-09-21T21:12:00Z"/>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1387"/>
        <w:gridCol w:w="1440"/>
        <w:gridCol w:w="1441"/>
        <w:gridCol w:w="1441"/>
        <w:gridCol w:w="1441"/>
        <w:gridCol w:w="1441"/>
      </w:tblGrid>
      <w:tr w:rsidR="00AA635F" w14:paraId="1F57405C" w14:textId="77777777" w:rsidTr="007964A9">
        <w:trPr>
          <w:ins w:id="408" w:author="Oh, David (Sangmok)" w:date="2020-09-21T21:12:00Z"/>
        </w:trPr>
        <w:tc>
          <w:tcPr>
            <w:tcW w:w="1502" w:type="dxa"/>
          </w:tcPr>
          <w:p w14:paraId="06052DA9" w14:textId="1B98CC26" w:rsidR="007964A9" w:rsidRDefault="007964A9" w:rsidP="00577F7E">
            <w:pPr>
              <w:pStyle w:val="ListParagraph"/>
              <w:wordWrap/>
              <w:adjustRightInd w:val="0"/>
              <w:ind w:leftChars="0" w:left="0"/>
              <w:jc w:val="left"/>
              <w:rPr>
                <w:ins w:id="409" w:author="Oh, David (Sangmok)" w:date="2020-09-21T21:12:00Z"/>
                <w:rFonts w:ascii="Times New Roman" w:hAnsi="Times New Roman" w:cs="Times New Roman"/>
                <w:sz w:val="24"/>
                <w:szCs w:val="24"/>
              </w:rPr>
            </w:pPr>
            <w:ins w:id="410" w:author="Oh, David (Sangmok)" w:date="2020-09-21T21:12:00Z">
              <w:r>
                <w:rPr>
                  <w:rFonts w:ascii="Times New Roman" w:hAnsi="Times New Roman" w:cs="Times New Roman" w:hint="eastAsia"/>
                  <w:sz w:val="24"/>
                  <w:szCs w:val="24"/>
                </w:rPr>
                <w:t>N</w:t>
              </w:r>
              <w:r>
                <w:rPr>
                  <w:rFonts w:ascii="Times New Roman" w:hAnsi="Times New Roman" w:cs="Times New Roman"/>
                  <w:sz w:val="24"/>
                  <w:szCs w:val="24"/>
                </w:rPr>
                <w:t>umerical Optimizer</w:t>
              </w:r>
            </w:ins>
          </w:p>
        </w:tc>
        <w:tc>
          <w:tcPr>
            <w:tcW w:w="1502" w:type="dxa"/>
          </w:tcPr>
          <w:p w14:paraId="0FB55622" w14:textId="318EEAB7" w:rsidR="007964A9" w:rsidRDefault="007964A9" w:rsidP="00577F7E">
            <w:pPr>
              <w:pStyle w:val="ListParagraph"/>
              <w:wordWrap/>
              <w:adjustRightInd w:val="0"/>
              <w:ind w:leftChars="0" w:left="0"/>
              <w:jc w:val="left"/>
              <w:rPr>
                <w:ins w:id="411" w:author="Oh, David (Sangmok)" w:date="2020-09-21T21:12:00Z"/>
                <w:rFonts w:ascii="Times New Roman" w:hAnsi="Times New Roman" w:cs="Times New Roman"/>
                <w:sz w:val="24"/>
                <w:szCs w:val="24"/>
              </w:rPr>
            </w:pPr>
            <w:ins w:id="412" w:author="Oh, David (Sangmok)" w:date="2020-09-21T21:12:00Z">
              <w:r>
                <w:rPr>
                  <w:rFonts w:ascii="Times New Roman" w:hAnsi="Times New Roman" w:cs="Times New Roman" w:hint="eastAsia"/>
                  <w:sz w:val="24"/>
                  <w:szCs w:val="24"/>
                </w:rPr>
                <w:t>N</w:t>
              </w:r>
              <w:r>
                <w:rPr>
                  <w:rFonts w:ascii="Times New Roman" w:hAnsi="Times New Roman" w:cs="Times New Roman"/>
                  <w:sz w:val="24"/>
                  <w:szCs w:val="24"/>
                </w:rPr>
                <w:t>ewton</w:t>
              </w:r>
            </w:ins>
            <w:ins w:id="413" w:author="Oh, David (Sangmok)" w:date="2020-09-21T21:13:00Z">
              <w:r>
                <w:rPr>
                  <w:rFonts w:ascii="Times New Roman" w:hAnsi="Times New Roman" w:cs="Times New Roman"/>
                  <w:sz w:val="24"/>
                  <w:szCs w:val="24"/>
                </w:rPr>
                <w:t>-cg</w:t>
              </w:r>
            </w:ins>
          </w:p>
        </w:tc>
        <w:tc>
          <w:tcPr>
            <w:tcW w:w="1503" w:type="dxa"/>
          </w:tcPr>
          <w:p w14:paraId="3AB6107F" w14:textId="5E8D3DB3" w:rsidR="007964A9" w:rsidRDefault="00AA635F" w:rsidP="00577F7E">
            <w:pPr>
              <w:pStyle w:val="ListParagraph"/>
              <w:wordWrap/>
              <w:adjustRightInd w:val="0"/>
              <w:ind w:leftChars="0" w:left="0"/>
              <w:jc w:val="left"/>
              <w:rPr>
                <w:ins w:id="414" w:author="Oh, David (Sangmok)" w:date="2020-09-21T21:12:00Z"/>
                <w:rFonts w:ascii="Times New Roman" w:hAnsi="Times New Roman" w:cs="Times New Roman"/>
                <w:sz w:val="24"/>
                <w:szCs w:val="24"/>
              </w:rPr>
            </w:pPr>
            <w:ins w:id="415" w:author="Oh, David (Sangmok)" w:date="2020-09-21T21:17:00Z">
              <w:r>
                <w:rPr>
                  <w:rFonts w:ascii="Times New Roman" w:hAnsi="Times New Roman" w:cs="Times New Roman" w:hint="eastAsia"/>
                  <w:sz w:val="24"/>
                  <w:szCs w:val="24"/>
                </w:rPr>
                <w:t>l</w:t>
              </w:r>
              <w:r>
                <w:rPr>
                  <w:rFonts w:ascii="Times New Roman" w:hAnsi="Times New Roman" w:cs="Times New Roman"/>
                  <w:sz w:val="24"/>
                  <w:szCs w:val="24"/>
                </w:rPr>
                <w:t>bfgs</w:t>
              </w:r>
            </w:ins>
          </w:p>
        </w:tc>
        <w:tc>
          <w:tcPr>
            <w:tcW w:w="1503" w:type="dxa"/>
          </w:tcPr>
          <w:p w14:paraId="75A3B02D" w14:textId="6B20E7A3" w:rsidR="007964A9" w:rsidRDefault="00AA635F" w:rsidP="00577F7E">
            <w:pPr>
              <w:pStyle w:val="ListParagraph"/>
              <w:wordWrap/>
              <w:adjustRightInd w:val="0"/>
              <w:ind w:leftChars="0" w:left="0"/>
              <w:jc w:val="left"/>
              <w:rPr>
                <w:ins w:id="416" w:author="Oh, David (Sangmok)" w:date="2020-09-21T21:12:00Z"/>
                <w:rFonts w:ascii="Times New Roman" w:hAnsi="Times New Roman" w:cs="Times New Roman"/>
                <w:sz w:val="24"/>
                <w:szCs w:val="24"/>
              </w:rPr>
            </w:pPr>
            <w:ins w:id="417" w:author="Oh, David (Sangmok)" w:date="2020-09-21T21:17:00Z">
              <w:r>
                <w:rPr>
                  <w:rFonts w:ascii="Times New Roman" w:hAnsi="Times New Roman" w:cs="Times New Roman" w:hint="eastAsia"/>
                  <w:sz w:val="24"/>
                  <w:szCs w:val="24"/>
                </w:rPr>
                <w:t>l</w:t>
              </w:r>
              <w:r>
                <w:rPr>
                  <w:rFonts w:ascii="Times New Roman" w:hAnsi="Times New Roman" w:cs="Times New Roman"/>
                  <w:sz w:val="24"/>
                  <w:szCs w:val="24"/>
                </w:rPr>
                <w:t>ibline</w:t>
              </w:r>
            </w:ins>
            <w:ins w:id="418" w:author="Oh, David (Sangmok)" w:date="2020-09-21T21:20:00Z">
              <w:r>
                <w:rPr>
                  <w:rFonts w:ascii="Times New Roman" w:hAnsi="Times New Roman" w:cs="Times New Roman"/>
                  <w:sz w:val="24"/>
                  <w:szCs w:val="24"/>
                </w:rPr>
                <w:t>a</w:t>
              </w:r>
            </w:ins>
            <w:ins w:id="419" w:author="Oh, David (Sangmok)" w:date="2020-09-21T21:17:00Z">
              <w:r>
                <w:rPr>
                  <w:rFonts w:ascii="Times New Roman" w:hAnsi="Times New Roman" w:cs="Times New Roman"/>
                  <w:sz w:val="24"/>
                  <w:szCs w:val="24"/>
                </w:rPr>
                <w:t>r</w:t>
              </w:r>
            </w:ins>
          </w:p>
        </w:tc>
        <w:tc>
          <w:tcPr>
            <w:tcW w:w="1503" w:type="dxa"/>
          </w:tcPr>
          <w:p w14:paraId="23AA9899" w14:textId="5FB4A2A0" w:rsidR="007964A9" w:rsidRDefault="00AA635F" w:rsidP="00577F7E">
            <w:pPr>
              <w:pStyle w:val="ListParagraph"/>
              <w:wordWrap/>
              <w:adjustRightInd w:val="0"/>
              <w:ind w:leftChars="0" w:left="0"/>
              <w:jc w:val="left"/>
              <w:rPr>
                <w:ins w:id="420" w:author="Oh, David (Sangmok)" w:date="2020-09-21T21:12:00Z"/>
                <w:rFonts w:ascii="Times New Roman" w:hAnsi="Times New Roman" w:cs="Times New Roman"/>
                <w:sz w:val="24"/>
                <w:szCs w:val="24"/>
              </w:rPr>
            </w:pPr>
            <w:ins w:id="421" w:author="Oh, David (Sangmok)" w:date="2020-09-21T21:17:00Z">
              <w:r>
                <w:rPr>
                  <w:rFonts w:ascii="Times New Roman" w:hAnsi="Times New Roman" w:cs="Times New Roman" w:hint="eastAsia"/>
                  <w:sz w:val="24"/>
                  <w:szCs w:val="24"/>
                </w:rPr>
                <w:t>s</w:t>
              </w:r>
              <w:r>
                <w:rPr>
                  <w:rFonts w:ascii="Times New Roman" w:hAnsi="Times New Roman" w:cs="Times New Roman"/>
                  <w:sz w:val="24"/>
                  <w:szCs w:val="24"/>
                </w:rPr>
                <w:t>ag</w:t>
              </w:r>
            </w:ins>
          </w:p>
        </w:tc>
        <w:tc>
          <w:tcPr>
            <w:tcW w:w="1503" w:type="dxa"/>
          </w:tcPr>
          <w:p w14:paraId="62ACEEEF" w14:textId="7E3A790D" w:rsidR="007964A9" w:rsidRDefault="00AA635F" w:rsidP="00577F7E">
            <w:pPr>
              <w:pStyle w:val="ListParagraph"/>
              <w:wordWrap/>
              <w:adjustRightInd w:val="0"/>
              <w:ind w:leftChars="0" w:left="0"/>
              <w:jc w:val="left"/>
              <w:rPr>
                <w:ins w:id="422" w:author="Oh, David (Sangmok)" w:date="2020-09-21T21:12:00Z"/>
                <w:rFonts w:ascii="Times New Roman" w:hAnsi="Times New Roman" w:cs="Times New Roman"/>
                <w:sz w:val="24"/>
                <w:szCs w:val="24"/>
              </w:rPr>
            </w:pPr>
            <w:ins w:id="423" w:author="Oh, David (Sangmok)" w:date="2020-09-21T21:18:00Z">
              <w:r>
                <w:rPr>
                  <w:rFonts w:ascii="Times New Roman" w:hAnsi="Times New Roman" w:cs="Times New Roman" w:hint="eastAsia"/>
                  <w:sz w:val="24"/>
                  <w:szCs w:val="24"/>
                </w:rPr>
                <w:t>s</w:t>
              </w:r>
              <w:r>
                <w:rPr>
                  <w:rFonts w:ascii="Times New Roman" w:hAnsi="Times New Roman" w:cs="Times New Roman"/>
                  <w:sz w:val="24"/>
                  <w:szCs w:val="24"/>
                </w:rPr>
                <w:t>aga</w:t>
              </w:r>
            </w:ins>
          </w:p>
        </w:tc>
      </w:tr>
      <w:tr w:rsidR="00AA635F" w14:paraId="65110BD2" w14:textId="77777777" w:rsidTr="007964A9">
        <w:trPr>
          <w:ins w:id="424" w:author="Oh, David (Sangmok)" w:date="2020-09-21T21:12:00Z"/>
        </w:trPr>
        <w:tc>
          <w:tcPr>
            <w:tcW w:w="1502" w:type="dxa"/>
          </w:tcPr>
          <w:p w14:paraId="714CD4B9" w14:textId="5E6A781A" w:rsidR="007964A9" w:rsidRDefault="007964A9" w:rsidP="00577F7E">
            <w:pPr>
              <w:pStyle w:val="ListParagraph"/>
              <w:wordWrap/>
              <w:adjustRightInd w:val="0"/>
              <w:ind w:leftChars="0" w:left="0"/>
              <w:jc w:val="left"/>
              <w:rPr>
                <w:ins w:id="425" w:author="Oh, David (Sangmok)" w:date="2020-09-21T21:12:00Z"/>
                <w:rFonts w:ascii="Times New Roman" w:hAnsi="Times New Roman" w:cs="Times New Roman"/>
                <w:sz w:val="24"/>
                <w:szCs w:val="24"/>
              </w:rPr>
            </w:pPr>
            <w:ins w:id="426" w:author="Oh, David (Sangmok)" w:date="2020-09-21T21:12:00Z">
              <w:r>
                <w:rPr>
                  <w:rFonts w:ascii="Times New Roman" w:hAnsi="Times New Roman" w:cs="Times New Roman" w:hint="eastAsia"/>
                  <w:sz w:val="24"/>
                  <w:szCs w:val="24"/>
                </w:rPr>
                <w:t>A</w:t>
              </w:r>
              <w:r>
                <w:rPr>
                  <w:rFonts w:ascii="Times New Roman" w:hAnsi="Times New Roman" w:cs="Times New Roman"/>
                  <w:sz w:val="24"/>
                  <w:szCs w:val="24"/>
                </w:rPr>
                <w:t>ccuracy</w:t>
              </w:r>
            </w:ins>
          </w:p>
        </w:tc>
        <w:tc>
          <w:tcPr>
            <w:tcW w:w="1502" w:type="dxa"/>
          </w:tcPr>
          <w:p w14:paraId="283F5FD1" w14:textId="77777777" w:rsidR="00AA635F" w:rsidRPr="00AA635F" w:rsidRDefault="00AA635F" w:rsidP="00AA635F">
            <w:pPr>
              <w:pStyle w:val="HTMLPreformatted"/>
              <w:shd w:val="clear" w:color="auto" w:fill="FFFFFF"/>
              <w:wordWrap w:val="0"/>
              <w:textAlignment w:val="baseline"/>
              <w:rPr>
                <w:ins w:id="427" w:author="Oh, David (Sangmok)" w:date="2020-09-21T21:18:00Z"/>
                <w:rFonts w:ascii="Times New Roman" w:eastAsiaTheme="minorEastAsia" w:hAnsi="Times New Roman" w:cs="Times New Roman"/>
                <w:kern w:val="2"/>
                <w:rPrChange w:id="428" w:author="Oh, David (Sangmok)" w:date="2020-09-21T21:19:00Z">
                  <w:rPr>
                    <w:ins w:id="429" w:author="Oh, David (Sangmok)" w:date="2020-09-21T21:18:00Z"/>
                    <w:rFonts w:ascii="Courier New" w:hAnsi="Courier New" w:cs="Courier New"/>
                    <w:color w:val="000000"/>
                    <w:sz w:val="21"/>
                    <w:szCs w:val="21"/>
                  </w:rPr>
                </w:rPrChange>
              </w:rPr>
            </w:pPr>
            <w:ins w:id="430" w:author="Oh, David (Sangmok)" w:date="2020-09-21T21:18:00Z">
              <w:r w:rsidRPr="00AA635F">
                <w:rPr>
                  <w:rFonts w:ascii="Times New Roman" w:eastAsiaTheme="minorEastAsia" w:hAnsi="Times New Roman" w:cs="Times New Roman"/>
                  <w:kern w:val="2"/>
                  <w:rPrChange w:id="431" w:author="Oh, David (Sangmok)" w:date="2020-09-21T21:19:00Z">
                    <w:rPr>
                      <w:rFonts w:ascii="Courier New" w:hAnsi="Courier New" w:cs="Courier New"/>
                      <w:color w:val="000000"/>
                      <w:sz w:val="21"/>
                      <w:szCs w:val="21"/>
                    </w:rPr>
                  </w:rPrChange>
                </w:rPr>
                <w:t>0.70345194</w:t>
              </w:r>
            </w:ins>
          </w:p>
          <w:p w14:paraId="2B89AC1A" w14:textId="77777777" w:rsidR="007964A9" w:rsidRDefault="007964A9" w:rsidP="00577F7E">
            <w:pPr>
              <w:pStyle w:val="ListParagraph"/>
              <w:wordWrap/>
              <w:adjustRightInd w:val="0"/>
              <w:ind w:leftChars="0" w:left="0"/>
              <w:jc w:val="left"/>
              <w:rPr>
                <w:ins w:id="432" w:author="Oh, David (Sangmok)" w:date="2020-09-21T21:12:00Z"/>
                <w:rFonts w:ascii="Times New Roman" w:hAnsi="Times New Roman" w:cs="Times New Roman"/>
                <w:sz w:val="24"/>
                <w:szCs w:val="24"/>
              </w:rPr>
            </w:pPr>
          </w:p>
        </w:tc>
        <w:tc>
          <w:tcPr>
            <w:tcW w:w="1503" w:type="dxa"/>
          </w:tcPr>
          <w:p w14:paraId="5E2D90B5" w14:textId="77777777" w:rsidR="00AA635F" w:rsidRPr="00AA635F" w:rsidRDefault="00AA635F" w:rsidP="00AA635F">
            <w:pPr>
              <w:pStyle w:val="HTMLPreformatted"/>
              <w:shd w:val="clear" w:color="auto" w:fill="FFFFFF"/>
              <w:wordWrap w:val="0"/>
              <w:textAlignment w:val="baseline"/>
              <w:rPr>
                <w:ins w:id="433" w:author="Oh, David (Sangmok)" w:date="2020-09-21T21:18:00Z"/>
                <w:rFonts w:ascii="Times New Roman" w:eastAsiaTheme="minorEastAsia" w:hAnsi="Times New Roman" w:cs="Times New Roman"/>
                <w:kern w:val="2"/>
                <w:rPrChange w:id="434" w:author="Oh, David (Sangmok)" w:date="2020-09-21T21:19:00Z">
                  <w:rPr>
                    <w:ins w:id="435" w:author="Oh, David (Sangmok)" w:date="2020-09-21T21:18:00Z"/>
                    <w:rFonts w:ascii="Courier New" w:hAnsi="Courier New" w:cs="Courier New"/>
                    <w:color w:val="000000"/>
                    <w:sz w:val="21"/>
                    <w:szCs w:val="21"/>
                  </w:rPr>
                </w:rPrChange>
              </w:rPr>
            </w:pPr>
            <w:ins w:id="436" w:author="Oh, David (Sangmok)" w:date="2020-09-21T21:18:00Z">
              <w:r w:rsidRPr="00AA635F">
                <w:rPr>
                  <w:rFonts w:ascii="Times New Roman" w:eastAsiaTheme="minorEastAsia" w:hAnsi="Times New Roman" w:cs="Times New Roman"/>
                  <w:kern w:val="2"/>
                  <w:rPrChange w:id="437" w:author="Oh, David (Sangmok)" w:date="2020-09-21T21:19:00Z">
                    <w:rPr>
                      <w:rFonts w:ascii="Courier New" w:hAnsi="Courier New" w:cs="Courier New"/>
                      <w:color w:val="000000"/>
                      <w:sz w:val="21"/>
                      <w:szCs w:val="21"/>
                    </w:rPr>
                  </w:rPrChange>
                </w:rPr>
                <w:t>0.70345194</w:t>
              </w:r>
            </w:ins>
          </w:p>
          <w:p w14:paraId="5B9C34B0" w14:textId="77777777" w:rsidR="007964A9" w:rsidRDefault="007964A9" w:rsidP="00577F7E">
            <w:pPr>
              <w:pStyle w:val="ListParagraph"/>
              <w:wordWrap/>
              <w:adjustRightInd w:val="0"/>
              <w:ind w:leftChars="0" w:left="0"/>
              <w:jc w:val="left"/>
              <w:rPr>
                <w:ins w:id="438" w:author="Oh, David (Sangmok)" w:date="2020-09-21T21:12:00Z"/>
                <w:rFonts w:ascii="Times New Roman" w:hAnsi="Times New Roman" w:cs="Times New Roman"/>
                <w:sz w:val="24"/>
                <w:szCs w:val="24"/>
              </w:rPr>
            </w:pPr>
          </w:p>
        </w:tc>
        <w:tc>
          <w:tcPr>
            <w:tcW w:w="1503" w:type="dxa"/>
          </w:tcPr>
          <w:p w14:paraId="1037F61E" w14:textId="77777777" w:rsidR="00AA635F" w:rsidRPr="00AA635F" w:rsidRDefault="00AA635F" w:rsidP="00AA635F">
            <w:pPr>
              <w:pStyle w:val="HTMLPreformatted"/>
              <w:shd w:val="clear" w:color="auto" w:fill="FFFFFF"/>
              <w:wordWrap w:val="0"/>
              <w:textAlignment w:val="baseline"/>
              <w:rPr>
                <w:ins w:id="439" w:author="Oh, David (Sangmok)" w:date="2020-09-21T21:18:00Z"/>
                <w:rFonts w:ascii="Times New Roman" w:eastAsiaTheme="minorEastAsia" w:hAnsi="Times New Roman" w:cs="Times New Roman"/>
                <w:kern w:val="2"/>
                <w:rPrChange w:id="440" w:author="Oh, David (Sangmok)" w:date="2020-09-21T21:19:00Z">
                  <w:rPr>
                    <w:ins w:id="441" w:author="Oh, David (Sangmok)" w:date="2020-09-21T21:18:00Z"/>
                    <w:rFonts w:ascii="Courier New" w:hAnsi="Courier New" w:cs="Courier New"/>
                    <w:color w:val="000000"/>
                    <w:sz w:val="21"/>
                    <w:szCs w:val="21"/>
                  </w:rPr>
                </w:rPrChange>
              </w:rPr>
            </w:pPr>
            <w:ins w:id="442" w:author="Oh, David (Sangmok)" w:date="2020-09-21T21:18:00Z">
              <w:r w:rsidRPr="00AA635F">
                <w:rPr>
                  <w:rFonts w:ascii="Times New Roman" w:eastAsiaTheme="minorEastAsia" w:hAnsi="Times New Roman" w:cs="Times New Roman"/>
                  <w:kern w:val="2"/>
                  <w:rPrChange w:id="443" w:author="Oh, David (Sangmok)" w:date="2020-09-21T21:19:00Z">
                    <w:rPr>
                      <w:rFonts w:ascii="Courier New" w:hAnsi="Courier New" w:cs="Courier New"/>
                      <w:color w:val="000000"/>
                      <w:sz w:val="21"/>
                      <w:szCs w:val="21"/>
                    </w:rPr>
                  </w:rPrChange>
                </w:rPr>
                <w:t>0.70345194</w:t>
              </w:r>
            </w:ins>
          </w:p>
          <w:p w14:paraId="129E3C93" w14:textId="77777777" w:rsidR="007964A9" w:rsidRDefault="007964A9" w:rsidP="00577F7E">
            <w:pPr>
              <w:pStyle w:val="ListParagraph"/>
              <w:wordWrap/>
              <w:adjustRightInd w:val="0"/>
              <w:ind w:leftChars="0" w:left="0"/>
              <w:jc w:val="left"/>
              <w:rPr>
                <w:ins w:id="444" w:author="Oh, David (Sangmok)" w:date="2020-09-21T21:12:00Z"/>
                <w:rFonts w:ascii="Times New Roman" w:hAnsi="Times New Roman" w:cs="Times New Roman"/>
                <w:sz w:val="24"/>
                <w:szCs w:val="24"/>
              </w:rPr>
            </w:pPr>
          </w:p>
        </w:tc>
        <w:tc>
          <w:tcPr>
            <w:tcW w:w="1503" w:type="dxa"/>
          </w:tcPr>
          <w:p w14:paraId="1A6357C1" w14:textId="77777777" w:rsidR="00AA635F" w:rsidRPr="00AA635F" w:rsidRDefault="00AA635F" w:rsidP="00AA635F">
            <w:pPr>
              <w:pStyle w:val="HTMLPreformatted"/>
              <w:shd w:val="clear" w:color="auto" w:fill="FFFFFF"/>
              <w:wordWrap w:val="0"/>
              <w:textAlignment w:val="baseline"/>
              <w:rPr>
                <w:ins w:id="445" w:author="Oh, David (Sangmok)" w:date="2020-09-21T21:18:00Z"/>
                <w:rFonts w:ascii="Times New Roman" w:eastAsiaTheme="minorEastAsia" w:hAnsi="Times New Roman" w:cs="Times New Roman"/>
                <w:kern w:val="2"/>
                <w:rPrChange w:id="446" w:author="Oh, David (Sangmok)" w:date="2020-09-21T21:19:00Z">
                  <w:rPr>
                    <w:ins w:id="447" w:author="Oh, David (Sangmok)" w:date="2020-09-21T21:18:00Z"/>
                    <w:rFonts w:ascii="Courier New" w:hAnsi="Courier New" w:cs="Courier New"/>
                    <w:color w:val="000000"/>
                    <w:sz w:val="21"/>
                    <w:szCs w:val="21"/>
                  </w:rPr>
                </w:rPrChange>
              </w:rPr>
            </w:pPr>
            <w:ins w:id="448" w:author="Oh, David (Sangmok)" w:date="2020-09-21T21:18:00Z">
              <w:r w:rsidRPr="00AA635F">
                <w:rPr>
                  <w:rFonts w:ascii="Times New Roman" w:eastAsiaTheme="minorEastAsia" w:hAnsi="Times New Roman" w:cs="Times New Roman"/>
                  <w:kern w:val="2"/>
                  <w:rPrChange w:id="449" w:author="Oh, David (Sangmok)" w:date="2020-09-21T21:19:00Z">
                    <w:rPr>
                      <w:rFonts w:ascii="Courier New" w:hAnsi="Courier New" w:cs="Courier New"/>
                      <w:color w:val="000000"/>
                      <w:sz w:val="21"/>
                      <w:szCs w:val="21"/>
                    </w:rPr>
                  </w:rPrChange>
                </w:rPr>
                <w:t>0.70345194</w:t>
              </w:r>
            </w:ins>
          </w:p>
          <w:p w14:paraId="5B8697CF" w14:textId="77777777" w:rsidR="007964A9" w:rsidRDefault="007964A9" w:rsidP="00577F7E">
            <w:pPr>
              <w:pStyle w:val="ListParagraph"/>
              <w:wordWrap/>
              <w:adjustRightInd w:val="0"/>
              <w:ind w:leftChars="0" w:left="0"/>
              <w:jc w:val="left"/>
              <w:rPr>
                <w:ins w:id="450" w:author="Oh, David (Sangmok)" w:date="2020-09-21T21:12:00Z"/>
                <w:rFonts w:ascii="Times New Roman" w:hAnsi="Times New Roman" w:cs="Times New Roman"/>
                <w:sz w:val="24"/>
                <w:szCs w:val="24"/>
              </w:rPr>
            </w:pPr>
          </w:p>
        </w:tc>
        <w:tc>
          <w:tcPr>
            <w:tcW w:w="1503" w:type="dxa"/>
          </w:tcPr>
          <w:p w14:paraId="1188C256" w14:textId="77777777" w:rsidR="00AA635F" w:rsidRPr="00AA635F" w:rsidRDefault="00AA635F" w:rsidP="00AA635F">
            <w:pPr>
              <w:pStyle w:val="HTMLPreformatted"/>
              <w:shd w:val="clear" w:color="auto" w:fill="FFFFFF"/>
              <w:wordWrap w:val="0"/>
              <w:textAlignment w:val="baseline"/>
              <w:rPr>
                <w:ins w:id="451" w:author="Oh, David (Sangmok)" w:date="2020-09-21T21:18:00Z"/>
                <w:rFonts w:ascii="Times New Roman" w:eastAsiaTheme="minorEastAsia" w:hAnsi="Times New Roman" w:cs="Times New Roman"/>
                <w:kern w:val="2"/>
                <w:rPrChange w:id="452" w:author="Oh, David (Sangmok)" w:date="2020-09-21T21:19:00Z">
                  <w:rPr>
                    <w:ins w:id="453" w:author="Oh, David (Sangmok)" w:date="2020-09-21T21:18:00Z"/>
                    <w:rFonts w:ascii="Courier New" w:hAnsi="Courier New" w:cs="Courier New"/>
                    <w:color w:val="000000"/>
                    <w:sz w:val="21"/>
                    <w:szCs w:val="21"/>
                  </w:rPr>
                </w:rPrChange>
              </w:rPr>
            </w:pPr>
            <w:ins w:id="454" w:author="Oh, David (Sangmok)" w:date="2020-09-21T21:18:00Z">
              <w:r w:rsidRPr="00AA635F">
                <w:rPr>
                  <w:rFonts w:ascii="Times New Roman" w:eastAsiaTheme="minorEastAsia" w:hAnsi="Times New Roman" w:cs="Times New Roman"/>
                  <w:kern w:val="2"/>
                  <w:rPrChange w:id="455" w:author="Oh, David (Sangmok)" w:date="2020-09-21T21:19:00Z">
                    <w:rPr>
                      <w:rFonts w:ascii="Courier New" w:hAnsi="Courier New" w:cs="Courier New"/>
                      <w:color w:val="000000"/>
                      <w:sz w:val="21"/>
                      <w:szCs w:val="21"/>
                    </w:rPr>
                  </w:rPrChange>
                </w:rPr>
                <w:t>0.70345194</w:t>
              </w:r>
            </w:ins>
          </w:p>
          <w:p w14:paraId="557ADA2E" w14:textId="77777777" w:rsidR="007964A9" w:rsidRDefault="007964A9" w:rsidP="00577F7E">
            <w:pPr>
              <w:pStyle w:val="ListParagraph"/>
              <w:wordWrap/>
              <w:adjustRightInd w:val="0"/>
              <w:ind w:leftChars="0" w:left="0"/>
              <w:jc w:val="left"/>
              <w:rPr>
                <w:ins w:id="456" w:author="Oh, David (Sangmok)" w:date="2020-09-21T21:12:00Z"/>
                <w:rFonts w:ascii="Times New Roman" w:hAnsi="Times New Roman" w:cs="Times New Roman"/>
                <w:sz w:val="24"/>
                <w:szCs w:val="24"/>
              </w:rPr>
            </w:pPr>
          </w:p>
        </w:tc>
      </w:tr>
    </w:tbl>
    <w:p w14:paraId="41FFC15C" w14:textId="12B791AD" w:rsidR="007964A9" w:rsidRDefault="007964A9" w:rsidP="00577F7E">
      <w:pPr>
        <w:pStyle w:val="ListParagraph"/>
        <w:wordWrap/>
        <w:adjustRightInd w:val="0"/>
        <w:spacing w:after="0" w:line="240" w:lineRule="auto"/>
        <w:ind w:leftChars="0" w:left="425"/>
        <w:jc w:val="left"/>
        <w:rPr>
          <w:ins w:id="457" w:author="Oh, David (Sangmok)" w:date="2020-09-21T21:21:00Z"/>
          <w:rFonts w:ascii="Times New Roman" w:hAnsi="Times New Roman" w:cs="Times New Roman"/>
          <w:sz w:val="24"/>
          <w:szCs w:val="24"/>
        </w:rPr>
      </w:pPr>
    </w:p>
    <w:p w14:paraId="5138F170" w14:textId="3D21A262" w:rsidR="00AA635F" w:rsidRDefault="00AA635F">
      <w:pPr>
        <w:pStyle w:val="ListParagraph"/>
        <w:wordWrap/>
        <w:adjustRightInd w:val="0"/>
        <w:spacing w:after="0" w:line="240" w:lineRule="auto"/>
        <w:ind w:leftChars="0" w:left="425"/>
        <w:jc w:val="left"/>
        <w:rPr>
          <w:ins w:id="458" w:author="Oh, David (Sangmok)" w:date="2020-09-21T21:24:00Z"/>
          <w:rFonts w:ascii="Times New Roman" w:hAnsi="Times New Roman" w:cs="Times New Roman"/>
          <w:sz w:val="24"/>
          <w:szCs w:val="24"/>
        </w:rPr>
      </w:pPr>
      <w:ins w:id="459" w:author="Oh, David (Sangmok)" w:date="2020-09-21T21:21:00Z">
        <w:r>
          <w:rPr>
            <w:rFonts w:ascii="Times New Roman" w:hAnsi="Times New Roman" w:cs="Times New Roman"/>
            <w:sz w:val="24"/>
            <w:szCs w:val="24"/>
          </w:rPr>
          <w:t xml:space="preserve">With the </w:t>
        </w:r>
      </w:ins>
      <w:ins w:id="460" w:author="Oh, David (Sangmok)" w:date="2020-09-21T21:22:00Z">
        <w:r>
          <w:rPr>
            <w:rFonts w:ascii="Times New Roman" w:hAnsi="Times New Roman" w:cs="Times New Roman"/>
            <w:sz w:val="24"/>
            <w:szCs w:val="24"/>
          </w:rPr>
          <w:t xml:space="preserve">best option for each model, I evaluated the accuracy with </w:t>
        </w:r>
      </w:ins>
      <w:ins w:id="461" w:author="Oh, David (Sangmok)" w:date="2020-09-21T21:23:00Z">
        <w:r>
          <w:rPr>
            <w:rFonts w:ascii="Times New Roman" w:hAnsi="Times New Roman" w:cs="Times New Roman"/>
            <w:sz w:val="24"/>
            <w:szCs w:val="24"/>
          </w:rPr>
          <w:t>metrics like Jaccard Index, F1-Score and Log</w:t>
        </w:r>
      </w:ins>
      <w:ins w:id="462" w:author="Oh, David (Sangmok)" w:date="2020-09-22T15:36:00Z">
        <w:r w:rsidR="00E7783E">
          <w:rPr>
            <w:rFonts w:ascii="Times New Roman" w:hAnsi="Times New Roman" w:cs="Times New Roman"/>
            <w:sz w:val="24"/>
            <w:szCs w:val="24"/>
          </w:rPr>
          <w:t xml:space="preserve"> </w:t>
        </w:r>
      </w:ins>
      <w:ins w:id="463" w:author="Oh, David (Sangmok)" w:date="2020-09-21T21:23:00Z">
        <w:r>
          <w:rPr>
            <w:rFonts w:ascii="Times New Roman" w:hAnsi="Times New Roman" w:cs="Times New Roman"/>
            <w:sz w:val="24"/>
            <w:szCs w:val="24"/>
          </w:rPr>
          <w:t>Loss if applicable.</w:t>
        </w:r>
      </w:ins>
      <w:ins w:id="464" w:author="Oh, David (Sangmok)" w:date="2020-09-21T21:25:00Z">
        <w:r>
          <w:rPr>
            <w:rFonts w:ascii="Times New Roman" w:hAnsi="Times New Roman" w:cs="Times New Roman"/>
            <w:sz w:val="24"/>
            <w:szCs w:val="24"/>
          </w:rPr>
          <w:t xml:space="preserve"> As shown table 2. Decision Tree and Logistic Regression showed </w:t>
        </w:r>
      </w:ins>
      <w:ins w:id="465" w:author="Oh, David (Sangmok)" w:date="2020-09-21T21:29:00Z">
        <w:r w:rsidR="002F5883">
          <w:rPr>
            <w:rFonts w:ascii="Times New Roman" w:hAnsi="Times New Roman" w:cs="Times New Roman"/>
            <w:sz w:val="24"/>
            <w:szCs w:val="24"/>
          </w:rPr>
          <w:t xml:space="preserve">the best accuracy with very small difference. I chose </w:t>
        </w:r>
      </w:ins>
      <w:ins w:id="466" w:author="Oh, David (Sangmok)" w:date="2020-09-21T21:31:00Z">
        <w:r w:rsidR="00A4612D">
          <w:rPr>
            <w:rFonts w:ascii="Times New Roman" w:hAnsi="Times New Roman" w:cs="Times New Roman"/>
            <w:sz w:val="24"/>
            <w:szCs w:val="24"/>
          </w:rPr>
          <w:t xml:space="preserve">Logistic Regression with </w:t>
        </w:r>
      </w:ins>
      <w:ins w:id="467" w:author="Oh, David (Sangmok)" w:date="2020-09-21T21:29:00Z">
        <w:r w:rsidR="002F5883">
          <w:rPr>
            <w:rFonts w:ascii="Times New Roman" w:hAnsi="Times New Roman" w:cs="Times New Roman"/>
            <w:sz w:val="24"/>
            <w:szCs w:val="24"/>
          </w:rPr>
          <w:t xml:space="preserve">logarithmic </w:t>
        </w:r>
      </w:ins>
      <w:ins w:id="468" w:author="Oh, David (Sangmok)" w:date="2020-09-21T21:30:00Z">
        <w:r w:rsidR="002F5883">
          <w:rPr>
            <w:rFonts w:ascii="Times New Roman" w:hAnsi="Times New Roman" w:cs="Times New Roman"/>
            <w:sz w:val="24"/>
            <w:szCs w:val="24"/>
          </w:rPr>
          <w:t xml:space="preserve">loss </w:t>
        </w:r>
      </w:ins>
      <w:ins w:id="469" w:author="Oh, David (Sangmok)" w:date="2020-09-22T15:35:00Z">
        <w:r w:rsidR="00E7783E">
          <w:rPr>
            <w:rFonts w:ascii="Times New Roman" w:hAnsi="Times New Roman" w:cs="Times New Roman"/>
            <w:sz w:val="24"/>
            <w:szCs w:val="24"/>
          </w:rPr>
          <w:t xml:space="preserve">because it is more accurate in F1-Score and </w:t>
        </w:r>
      </w:ins>
      <w:ins w:id="470" w:author="Oh, David (Sangmok)" w:date="2020-09-21T21:30:00Z">
        <w:r w:rsidR="002F5883">
          <w:rPr>
            <w:rFonts w:ascii="Times New Roman" w:hAnsi="Times New Roman" w:cs="Times New Roman"/>
            <w:sz w:val="24"/>
            <w:szCs w:val="24"/>
          </w:rPr>
          <w:t>the result would probably be presented with probability for eac</w:t>
        </w:r>
      </w:ins>
      <w:ins w:id="471" w:author="Oh, David (Sangmok)" w:date="2020-09-21T21:31:00Z">
        <w:r w:rsidR="002F5883">
          <w:rPr>
            <w:rFonts w:ascii="Times New Roman" w:hAnsi="Times New Roman" w:cs="Times New Roman"/>
            <w:sz w:val="24"/>
            <w:szCs w:val="24"/>
          </w:rPr>
          <w:t>h class rather than just the most likely class.</w:t>
        </w:r>
      </w:ins>
    </w:p>
    <w:p w14:paraId="7B8FE8D2" w14:textId="7E4F7E1C" w:rsidR="00AA635F" w:rsidRDefault="00AA635F" w:rsidP="00577F7E">
      <w:pPr>
        <w:pStyle w:val="ListParagraph"/>
        <w:wordWrap/>
        <w:adjustRightInd w:val="0"/>
        <w:spacing w:after="0" w:line="240" w:lineRule="auto"/>
        <w:ind w:leftChars="0" w:left="425"/>
        <w:jc w:val="left"/>
        <w:rPr>
          <w:ins w:id="472" w:author="Oh, David (Sangmok)" w:date="2020-09-21T21:24:00Z"/>
          <w:rFonts w:ascii="Times New Roman" w:hAnsi="Times New Roman" w:cs="Times New Roman"/>
          <w:sz w:val="24"/>
          <w:szCs w:val="24"/>
        </w:rPr>
      </w:pPr>
      <w:ins w:id="473" w:author="Oh, David (Sangmok)" w:date="2020-09-21T21:24:00Z">
        <w:r w:rsidRPr="00AA635F">
          <w:rPr>
            <w:rFonts w:ascii="Times New Roman" w:hAnsi="Times New Roman" w:cs="Times New Roman"/>
            <w:noProof/>
            <w:sz w:val="24"/>
            <w:szCs w:val="24"/>
          </w:rPr>
          <w:drawing>
            <wp:inline distT="0" distB="0" distL="0" distR="0" wp14:anchorId="594498C2" wp14:editId="5DA42C97">
              <wp:extent cx="2759105" cy="1323474"/>
              <wp:effectExtent l="190500" t="190500" r="193675" b="1816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9565" cy="1352475"/>
                      </a:xfrm>
                      <a:prstGeom prst="rect">
                        <a:avLst/>
                      </a:prstGeom>
                      <a:ln>
                        <a:noFill/>
                      </a:ln>
                      <a:effectLst>
                        <a:outerShdw blurRad="190500" algn="tl" rotWithShape="0">
                          <a:srgbClr val="000000">
                            <a:alpha val="70000"/>
                          </a:srgbClr>
                        </a:outerShdw>
                      </a:effectLst>
                    </pic:spPr>
                  </pic:pic>
                </a:graphicData>
              </a:graphic>
            </wp:inline>
          </w:drawing>
        </w:r>
      </w:ins>
    </w:p>
    <w:p w14:paraId="4AA5EF88" w14:textId="6B076FAD" w:rsidR="00AA635F" w:rsidRDefault="00AA635F" w:rsidP="00577F7E">
      <w:pPr>
        <w:pStyle w:val="ListParagraph"/>
        <w:wordWrap/>
        <w:adjustRightInd w:val="0"/>
        <w:spacing w:after="0" w:line="240" w:lineRule="auto"/>
        <w:ind w:leftChars="0" w:left="425"/>
        <w:jc w:val="left"/>
        <w:rPr>
          <w:ins w:id="474" w:author="Oh, David (Sangmok)" w:date="2020-09-21T21:25:00Z"/>
          <w:rFonts w:ascii="Times New Roman" w:hAnsi="Times New Roman" w:cs="Times New Roman"/>
          <w:sz w:val="24"/>
          <w:szCs w:val="24"/>
        </w:rPr>
      </w:pPr>
      <w:ins w:id="475" w:author="Oh, David (Sangmok)" w:date="2020-09-21T21:24:00Z">
        <w:r>
          <w:rPr>
            <w:rFonts w:ascii="Times New Roman" w:hAnsi="Times New Roman" w:cs="Times New Roman" w:hint="eastAsia"/>
            <w:sz w:val="24"/>
            <w:szCs w:val="24"/>
          </w:rPr>
          <w:t>T</w:t>
        </w:r>
        <w:r>
          <w:rPr>
            <w:rFonts w:ascii="Times New Roman" w:hAnsi="Times New Roman" w:cs="Times New Roman"/>
            <w:sz w:val="24"/>
            <w:szCs w:val="24"/>
          </w:rPr>
          <w:t xml:space="preserve">able 2. </w:t>
        </w:r>
      </w:ins>
      <w:ins w:id="476" w:author="Oh, David (Sangmok)" w:date="2020-09-21T21:25:00Z">
        <w:r>
          <w:rPr>
            <w:rFonts w:ascii="Times New Roman" w:hAnsi="Times New Roman" w:cs="Times New Roman"/>
            <w:sz w:val="24"/>
            <w:szCs w:val="24"/>
          </w:rPr>
          <w:t>Evaluation metrics report</w:t>
        </w:r>
      </w:ins>
    </w:p>
    <w:p w14:paraId="17542215" w14:textId="77777777" w:rsidR="00AA635F" w:rsidRPr="00AA635F" w:rsidRDefault="00AA635F">
      <w:pPr>
        <w:wordWrap/>
        <w:adjustRightInd w:val="0"/>
        <w:spacing w:after="0" w:line="240" w:lineRule="auto"/>
        <w:jc w:val="left"/>
        <w:rPr>
          <w:rFonts w:ascii="Times New Roman" w:hAnsi="Times New Roman" w:cs="Times New Roman"/>
          <w:sz w:val="24"/>
          <w:szCs w:val="24"/>
          <w:rPrChange w:id="477" w:author="Oh, David (Sangmok)" w:date="2020-09-21T21:25:00Z">
            <w:rPr/>
          </w:rPrChange>
        </w:rPr>
        <w:pPrChange w:id="478" w:author="Oh, David (Sangmok)" w:date="2020-09-21T21:25:00Z">
          <w:pPr>
            <w:pStyle w:val="ListParagraph"/>
            <w:numPr>
              <w:ilvl w:val="2"/>
              <w:numId w:val="3"/>
            </w:numPr>
            <w:ind w:leftChars="0" w:left="1418" w:hanging="567"/>
          </w:pPr>
        </w:pPrChange>
      </w:pPr>
    </w:p>
    <w:p w14:paraId="302EEE75" w14:textId="6D2C6D74" w:rsidR="00080419" w:rsidRPr="00826639" w:rsidRDefault="00080419" w:rsidP="00080419">
      <w:pPr>
        <w:pStyle w:val="ListParagraph"/>
        <w:numPr>
          <w:ilvl w:val="0"/>
          <w:numId w:val="3"/>
        </w:numPr>
        <w:ind w:leftChars="0"/>
        <w:rPr>
          <w:ins w:id="479" w:author="Oh, David (Sangmok)" w:date="2020-09-21T21:32:00Z"/>
          <w:rFonts w:ascii="Times New Roman" w:hAnsi="Times New Roman" w:cs="Times New Roman"/>
          <w:b/>
          <w:bCs/>
          <w:sz w:val="24"/>
          <w:szCs w:val="24"/>
          <w:rPrChange w:id="480" w:author="Oh, David (Sangmok)" w:date="2020-09-21T22:03:00Z">
            <w:rPr>
              <w:ins w:id="481" w:author="Oh, David (Sangmok)" w:date="2020-09-21T21:32:00Z"/>
              <w:rFonts w:ascii="Times New Roman" w:hAnsi="Times New Roman" w:cs="Times New Roman"/>
              <w:sz w:val="24"/>
              <w:szCs w:val="24"/>
            </w:rPr>
          </w:rPrChange>
        </w:rPr>
      </w:pPr>
      <w:r w:rsidRPr="00826639">
        <w:rPr>
          <w:rFonts w:ascii="Times New Roman" w:hAnsi="Times New Roman" w:cs="Times New Roman"/>
          <w:b/>
          <w:bCs/>
          <w:sz w:val="24"/>
          <w:szCs w:val="24"/>
          <w:rPrChange w:id="482" w:author="Oh, David (Sangmok)" w:date="2020-09-21T22:03:00Z">
            <w:rPr>
              <w:rFonts w:ascii="Times New Roman" w:hAnsi="Times New Roman" w:cs="Times New Roman"/>
              <w:sz w:val="24"/>
              <w:szCs w:val="24"/>
            </w:rPr>
          </w:rPrChange>
        </w:rPr>
        <w:t>Conclusions</w:t>
      </w:r>
    </w:p>
    <w:p w14:paraId="5C6FDC65" w14:textId="74E6D8AC" w:rsidR="003510B7" w:rsidRDefault="003510B7">
      <w:pPr>
        <w:wordWrap/>
        <w:adjustRightInd w:val="0"/>
        <w:spacing w:after="0" w:line="240" w:lineRule="auto"/>
        <w:jc w:val="left"/>
        <w:rPr>
          <w:ins w:id="483" w:author="Oh, David (Sangmok)" w:date="2020-09-21T21:34:00Z"/>
          <w:rFonts w:ascii="TimesNewRomanPSMT" w:cs="TimesNewRomanPSMT"/>
          <w:kern w:val="0"/>
          <w:sz w:val="24"/>
          <w:szCs w:val="24"/>
        </w:rPr>
      </w:pPr>
      <w:ins w:id="484" w:author="Oh, David (Sangmok)" w:date="2020-09-21T21:32:00Z">
        <w:r w:rsidRPr="00BE16CC">
          <w:rPr>
            <w:rFonts w:ascii="Times New Roman" w:hAnsi="Times New Roman" w:cs="Times New Roman"/>
            <w:sz w:val="24"/>
            <w:szCs w:val="24"/>
            <w:rPrChange w:id="485" w:author="Oh, David (Sangmok)" w:date="2020-09-21T21:41:00Z">
              <w:rPr/>
            </w:rPrChange>
          </w:rPr>
          <w:lastRenderedPageBreak/>
          <w:t xml:space="preserve">In this study, I analyzed the relationship between </w:t>
        </w:r>
      </w:ins>
      <w:ins w:id="486" w:author="Oh, David (Sangmok)" w:date="2020-09-21T21:33:00Z">
        <w:r w:rsidRPr="00BE16CC">
          <w:rPr>
            <w:rFonts w:ascii="Times New Roman" w:hAnsi="Times New Roman" w:cs="Times New Roman"/>
            <w:sz w:val="24"/>
            <w:szCs w:val="24"/>
            <w:rPrChange w:id="487" w:author="Oh, David (Sangmok)" w:date="2020-09-21T21:41:00Z">
              <w:rPr>
                <w:rFonts w:ascii="TimesNewRomanPSMT" w:cs="TimesNewRomanPSMT"/>
                <w:kern w:val="0"/>
                <w:sz w:val="24"/>
                <w:szCs w:val="24"/>
              </w:rPr>
            </w:rPrChange>
          </w:rPr>
          <w:t xml:space="preserve">Car accident severity and condition attributes (Weather, Road condition and Light condition). </w:t>
        </w:r>
      </w:ins>
      <w:ins w:id="488" w:author="Oh, David (Sangmok)" w:date="2020-09-21T21:35:00Z">
        <w:r w:rsidRPr="00BE16CC">
          <w:rPr>
            <w:rFonts w:ascii="Times New Roman" w:hAnsi="Times New Roman" w:cs="Times New Roman"/>
            <w:sz w:val="24"/>
            <w:szCs w:val="24"/>
            <w:rPrChange w:id="489" w:author="Oh, David (Sangmok)" w:date="2020-09-21T21:41:00Z">
              <w:rPr>
                <w:rFonts w:ascii="TimesNewRomanPSMT" w:cs="TimesNewRomanPSMT"/>
                <w:kern w:val="0"/>
                <w:sz w:val="24"/>
                <w:szCs w:val="24"/>
              </w:rPr>
            </w:rPrChange>
          </w:rPr>
          <w:t>Accident Severity could be predicted by certai</w:t>
        </w:r>
      </w:ins>
      <w:ins w:id="490" w:author="Oh, David (Sangmok)" w:date="2020-09-21T21:36:00Z">
        <w:r w:rsidRPr="00BE16CC">
          <w:rPr>
            <w:rFonts w:ascii="Times New Roman" w:hAnsi="Times New Roman" w:cs="Times New Roman"/>
            <w:sz w:val="24"/>
            <w:szCs w:val="24"/>
            <w:rPrChange w:id="491" w:author="Oh, David (Sangmok)" w:date="2020-09-21T21:41:00Z">
              <w:rPr>
                <w:rFonts w:ascii="TimesNewRomanPSMT" w:cs="TimesNewRomanPSMT"/>
                <w:kern w:val="0"/>
                <w:sz w:val="24"/>
                <w:szCs w:val="24"/>
              </w:rPr>
            </w:rPrChange>
          </w:rPr>
          <w:t xml:space="preserve">n condition of weather, road and light with </w:t>
        </w:r>
      </w:ins>
      <w:ins w:id="492" w:author="Oh, David (Sangmok)" w:date="2020-09-21T21:37:00Z">
        <w:r w:rsidRPr="00BE16CC">
          <w:rPr>
            <w:rFonts w:ascii="Times New Roman" w:hAnsi="Times New Roman" w:cs="Times New Roman"/>
            <w:sz w:val="24"/>
            <w:szCs w:val="24"/>
            <w:rPrChange w:id="493" w:author="Oh, David (Sangmok)" w:date="2020-09-21T21:41:00Z">
              <w:rPr>
                <w:rFonts w:ascii="TimesNewRomanPSMT" w:cs="TimesNewRomanPSMT"/>
                <w:kern w:val="0"/>
                <w:sz w:val="24"/>
                <w:szCs w:val="24"/>
              </w:rPr>
            </w:rPrChange>
          </w:rPr>
          <w:t>59% probability by class</w:t>
        </w:r>
      </w:ins>
      <w:ins w:id="494" w:author="Oh, David (Sangmok)" w:date="2020-09-21T21:38:00Z">
        <w:r w:rsidRPr="00BE16CC">
          <w:rPr>
            <w:rFonts w:ascii="Times New Roman" w:hAnsi="Times New Roman" w:cs="Times New Roman"/>
            <w:sz w:val="24"/>
            <w:szCs w:val="24"/>
            <w:rPrChange w:id="495" w:author="Oh, David (Sangmok)" w:date="2020-09-21T21:41:00Z">
              <w:rPr>
                <w:rFonts w:ascii="TimesNewRomanPSMT" w:cs="TimesNewRomanPSMT"/>
                <w:kern w:val="0"/>
                <w:sz w:val="24"/>
                <w:szCs w:val="24"/>
              </w:rPr>
            </w:rPrChange>
          </w:rPr>
          <w:t xml:space="preserve"> </w:t>
        </w:r>
      </w:ins>
      <w:ins w:id="496" w:author="Oh, David (Sangmok)" w:date="2020-09-21T21:39:00Z">
        <w:r w:rsidR="00BE16CC" w:rsidRPr="00BE16CC">
          <w:rPr>
            <w:rFonts w:ascii="Times New Roman" w:hAnsi="Times New Roman" w:cs="Times New Roman"/>
            <w:sz w:val="24"/>
            <w:szCs w:val="24"/>
            <w:rPrChange w:id="497" w:author="Oh, David (Sangmok)" w:date="2020-09-21T21:41:00Z">
              <w:rPr>
                <w:rFonts w:ascii="TimesNewRomanPSMT" w:cs="TimesNewRomanPSMT"/>
                <w:kern w:val="0"/>
                <w:sz w:val="24"/>
                <w:szCs w:val="24"/>
              </w:rPr>
            </w:rPrChange>
          </w:rPr>
          <w:t xml:space="preserve">based on logistic regression model that I built. This model </w:t>
        </w:r>
      </w:ins>
      <w:ins w:id="498" w:author="Oh, David (Sangmok)" w:date="2020-09-21T21:40:00Z">
        <w:r w:rsidR="00BE16CC" w:rsidRPr="00BE16CC">
          <w:rPr>
            <w:rFonts w:ascii="Times New Roman" w:hAnsi="Times New Roman" w:cs="Times New Roman"/>
            <w:sz w:val="24"/>
            <w:szCs w:val="24"/>
            <w:rPrChange w:id="499" w:author="Oh, David (Sangmok)" w:date="2020-09-21T21:41:00Z">
              <w:rPr>
                <w:rFonts w:ascii="TimesNewRomanPSMT" w:cs="TimesNewRomanPSMT"/>
                <w:kern w:val="0"/>
                <w:sz w:val="24"/>
                <w:szCs w:val="24"/>
              </w:rPr>
            </w:rPrChange>
          </w:rPr>
          <w:t>can be useful in identifying accident severity and helping p</w:t>
        </w:r>
      </w:ins>
      <w:ins w:id="500" w:author="Oh, David (Sangmok)" w:date="2020-09-21T21:41:00Z">
        <w:r w:rsidR="00BE16CC" w:rsidRPr="00BE16CC">
          <w:rPr>
            <w:rFonts w:ascii="Times New Roman" w:hAnsi="Times New Roman" w:cs="Times New Roman"/>
            <w:sz w:val="24"/>
            <w:szCs w:val="24"/>
            <w:rPrChange w:id="501" w:author="Oh, David (Sangmok)" w:date="2020-09-21T21:41:00Z">
              <w:rPr>
                <w:rFonts w:ascii="TimesNewRomanPSMT" w:cs="TimesNewRomanPSMT"/>
                <w:kern w:val="0"/>
                <w:sz w:val="24"/>
                <w:szCs w:val="24"/>
              </w:rPr>
            </w:rPrChange>
          </w:rPr>
          <w:t>olice station and hospital preparing accordingly.</w:t>
        </w:r>
        <w:r w:rsidR="00BE16CC">
          <w:rPr>
            <w:rFonts w:ascii="TimesNewRomanPSMT" w:cs="TimesNewRomanPSMT"/>
            <w:kern w:val="0"/>
            <w:sz w:val="24"/>
            <w:szCs w:val="24"/>
          </w:rPr>
          <w:t xml:space="preserve"> </w:t>
        </w:r>
      </w:ins>
    </w:p>
    <w:p w14:paraId="7A058BB6" w14:textId="77777777" w:rsidR="003510B7" w:rsidRPr="003510B7" w:rsidRDefault="003510B7">
      <w:pPr>
        <w:wordWrap/>
        <w:adjustRightInd w:val="0"/>
        <w:spacing w:after="0" w:line="240" w:lineRule="auto"/>
        <w:jc w:val="left"/>
        <w:rPr>
          <w:rFonts w:ascii="Times New Roman" w:hAnsi="Times New Roman" w:cs="Times New Roman"/>
          <w:sz w:val="24"/>
          <w:szCs w:val="24"/>
          <w:rPrChange w:id="502" w:author="Oh, David (Sangmok)" w:date="2020-09-21T21:34:00Z">
            <w:rPr/>
          </w:rPrChange>
        </w:rPr>
        <w:pPrChange w:id="503" w:author="Oh, David (Sangmok)" w:date="2020-09-21T21:34:00Z">
          <w:pPr>
            <w:pStyle w:val="ListParagraph"/>
            <w:numPr>
              <w:numId w:val="3"/>
            </w:numPr>
            <w:ind w:leftChars="0" w:left="425" w:hanging="425"/>
          </w:pPr>
        </w:pPrChange>
      </w:pPr>
    </w:p>
    <w:p w14:paraId="137EC983" w14:textId="77777777" w:rsidR="00080419" w:rsidRPr="00826639" w:rsidRDefault="00080419" w:rsidP="00080419">
      <w:pPr>
        <w:pStyle w:val="ListParagraph"/>
        <w:numPr>
          <w:ilvl w:val="0"/>
          <w:numId w:val="3"/>
        </w:numPr>
        <w:ind w:leftChars="0"/>
        <w:rPr>
          <w:rFonts w:ascii="Times New Roman" w:hAnsi="Times New Roman" w:cs="Times New Roman"/>
          <w:b/>
          <w:bCs/>
          <w:sz w:val="24"/>
          <w:szCs w:val="24"/>
          <w:rPrChange w:id="504" w:author="Oh, David (Sangmok)" w:date="2020-09-21T22:03:00Z">
            <w:rPr>
              <w:rFonts w:ascii="Times New Roman" w:hAnsi="Times New Roman" w:cs="Times New Roman"/>
              <w:sz w:val="24"/>
              <w:szCs w:val="24"/>
            </w:rPr>
          </w:rPrChange>
        </w:rPr>
      </w:pPr>
      <w:r w:rsidRPr="00826639">
        <w:rPr>
          <w:rFonts w:ascii="Times New Roman" w:hAnsi="Times New Roman" w:cs="Times New Roman"/>
          <w:b/>
          <w:bCs/>
          <w:sz w:val="24"/>
          <w:szCs w:val="24"/>
          <w:rPrChange w:id="505" w:author="Oh, David (Sangmok)" w:date="2020-09-21T22:03:00Z">
            <w:rPr>
              <w:rFonts w:ascii="Times New Roman" w:hAnsi="Times New Roman" w:cs="Times New Roman"/>
              <w:sz w:val="24"/>
              <w:szCs w:val="24"/>
            </w:rPr>
          </w:rPrChange>
        </w:rPr>
        <w:t>Future Directions</w:t>
      </w:r>
    </w:p>
    <w:p w14:paraId="02055340" w14:textId="40A3EA47" w:rsidR="001F217D" w:rsidRPr="005319BF" w:rsidRDefault="00BE16CC">
      <w:pPr>
        <w:wordWrap/>
        <w:adjustRightInd w:val="0"/>
        <w:spacing w:after="0" w:line="240" w:lineRule="auto"/>
        <w:jc w:val="left"/>
        <w:rPr>
          <w:rFonts w:ascii="Times New Roman" w:hAnsi="Times New Roman" w:cs="Times New Roman"/>
          <w:sz w:val="24"/>
          <w:szCs w:val="24"/>
          <w:rPrChange w:id="506" w:author="Oh, David (Sangmok)" w:date="2020-09-21T21:58:00Z">
            <w:rPr>
              <w:rFonts w:ascii="Times New Roman" w:eastAsia="굴림" w:hAnsi="Times New Roman" w:cs="Times New Roman"/>
              <w:kern w:val="0"/>
              <w:sz w:val="24"/>
              <w:szCs w:val="24"/>
            </w:rPr>
          </w:rPrChange>
        </w:rPr>
        <w:pPrChange w:id="507" w:author="Oh, David (Sangmok)" w:date="2020-09-21T21:54:00Z">
          <w:pPr>
            <w:pStyle w:val="ListParagraph"/>
            <w:numPr>
              <w:numId w:val="3"/>
            </w:numPr>
            <w:ind w:leftChars="0" w:left="425" w:hanging="425"/>
          </w:pPr>
        </w:pPrChange>
      </w:pPr>
      <w:ins w:id="508" w:author="Oh, David (Sangmok)" w:date="2020-09-21T21:42:00Z">
        <w:r w:rsidRPr="005319BF">
          <w:rPr>
            <w:rFonts w:ascii="Times New Roman" w:hAnsi="Times New Roman" w:cs="Times New Roman"/>
            <w:sz w:val="24"/>
            <w:szCs w:val="24"/>
            <w:rPrChange w:id="509" w:author="Oh, David (Sangmok)" w:date="2020-09-21T21:58:00Z">
              <w:rPr/>
            </w:rPrChange>
          </w:rPr>
          <w:t xml:space="preserve">I was able to </w:t>
        </w:r>
      </w:ins>
      <w:ins w:id="510" w:author="Oh, David (Sangmok)" w:date="2020-09-21T21:44:00Z">
        <w:r w:rsidRPr="005319BF">
          <w:rPr>
            <w:rFonts w:ascii="Times New Roman" w:hAnsi="Times New Roman" w:cs="Times New Roman"/>
            <w:sz w:val="24"/>
            <w:szCs w:val="24"/>
            <w:rPrChange w:id="511" w:author="Oh, David (Sangmok)" w:date="2020-09-21T21:58:00Z">
              <w:rPr>
                <w:rFonts w:ascii="TimesNewRomanPSMT" w:cs="TimesNewRomanPSMT"/>
                <w:kern w:val="0"/>
                <w:sz w:val="24"/>
                <w:szCs w:val="24"/>
              </w:rPr>
            </w:rPrChange>
          </w:rPr>
          <w:t>build model to predict accident severity with 5</w:t>
        </w:r>
      </w:ins>
      <w:ins w:id="512" w:author="Oh, David (Sangmok)" w:date="2020-09-21T21:45:00Z">
        <w:r w:rsidRPr="005319BF">
          <w:rPr>
            <w:rFonts w:ascii="Times New Roman" w:hAnsi="Times New Roman" w:cs="Times New Roman"/>
            <w:sz w:val="24"/>
            <w:szCs w:val="24"/>
            <w:rPrChange w:id="513" w:author="Oh, David (Sangmok)" w:date="2020-09-21T21:58:00Z">
              <w:rPr>
                <w:rFonts w:ascii="TimesNewRomanPSMT" w:cs="TimesNewRomanPSMT"/>
                <w:kern w:val="0"/>
                <w:sz w:val="24"/>
                <w:szCs w:val="24"/>
              </w:rPr>
            </w:rPrChange>
          </w:rPr>
          <w:t xml:space="preserve">9% probability and about 70% accuracy in binary classification problem (severity 1 or 2). </w:t>
        </w:r>
      </w:ins>
      <w:ins w:id="514" w:author="Oh, David (Sangmok)" w:date="2020-09-21T21:46:00Z">
        <w:r w:rsidRPr="005319BF">
          <w:rPr>
            <w:rFonts w:ascii="Times New Roman" w:hAnsi="Times New Roman" w:cs="Times New Roman"/>
            <w:sz w:val="24"/>
            <w:szCs w:val="24"/>
            <w:rPrChange w:id="515" w:author="Oh, David (Sangmok)" w:date="2020-09-21T21:58:00Z">
              <w:rPr>
                <w:rFonts w:ascii="TimesNewRomanPSMT" w:cs="TimesNewRomanPSMT"/>
                <w:kern w:val="0"/>
                <w:sz w:val="24"/>
                <w:szCs w:val="24"/>
              </w:rPr>
            </w:rPrChange>
          </w:rPr>
          <w:t>However</w:t>
        </w:r>
      </w:ins>
      <w:ins w:id="516" w:author="Oh, David (Sangmok)" w:date="2020-09-21T21:47:00Z">
        <w:r w:rsidRPr="005319BF">
          <w:rPr>
            <w:rFonts w:ascii="Times New Roman" w:hAnsi="Times New Roman" w:cs="Times New Roman"/>
            <w:sz w:val="24"/>
            <w:szCs w:val="24"/>
            <w:rPrChange w:id="517" w:author="Oh, David (Sangmok)" w:date="2020-09-21T21:58:00Z">
              <w:rPr>
                <w:rFonts w:ascii="TimesNewRomanPSMT" w:cs="TimesNewRomanPSMT"/>
                <w:kern w:val="0"/>
                <w:sz w:val="24"/>
                <w:szCs w:val="24"/>
              </w:rPr>
            </w:rPrChange>
          </w:rPr>
          <w:t>,</w:t>
        </w:r>
      </w:ins>
      <w:ins w:id="518" w:author="Oh, David (Sangmok)" w:date="2020-09-21T21:46:00Z">
        <w:r w:rsidRPr="005319BF">
          <w:rPr>
            <w:rFonts w:ascii="Times New Roman" w:hAnsi="Times New Roman" w:cs="Times New Roman"/>
            <w:sz w:val="24"/>
            <w:szCs w:val="24"/>
            <w:rPrChange w:id="519" w:author="Oh, David (Sangmok)" w:date="2020-09-21T21:58:00Z">
              <w:rPr>
                <w:rFonts w:ascii="TimesNewRomanPSMT" w:cs="TimesNewRomanPSMT"/>
                <w:kern w:val="0"/>
                <w:sz w:val="24"/>
                <w:szCs w:val="24"/>
              </w:rPr>
            </w:rPrChange>
          </w:rPr>
          <w:t xml:space="preserve"> there will be more complex to apply </w:t>
        </w:r>
      </w:ins>
      <w:ins w:id="520" w:author="Oh, David (Sangmok)" w:date="2020-09-21T21:47:00Z">
        <w:r w:rsidRPr="005319BF">
          <w:rPr>
            <w:rFonts w:ascii="Times New Roman" w:hAnsi="Times New Roman" w:cs="Times New Roman"/>
            <w:sz w:val="24"/>
            <w:szCs w:val="24"/>
            <w:rPrChange w:id="521" w:author="Oh, David (Sangmok)" w:date="2020-09-21T21:58:00Z">
              <w:rPr>
                <w:rFonts w:ascii="TimesNewRomanPSMT" w:cs="TimesNewRomanPSMT"/>
                <w:kern w:val="0"/>
                <w:sz w:val="24"/>
                <w:szCs w:val="24"/>
              </w:rPr>
            </w:rPrChange>
          </w:rPr>
          <w:t xml:space="preserve">in </w:t>
        </w:r>
      </w:ins>
      <w:ins w:id="522" w:author="Oh, David (Sangmok)" w:date="2020-09-21T21:46:00Z">
        <w:r w:rsidRPr="005319BF">
          <w:rPr>
            <w:rFonts w:ascii="Times New Roman" w:hAnsi="Times New Roman" w:cs="Times New Roman"/>
            <w:sz w:val="24"/>
            <w:szCs w:val="24"/>
            <w:rPrChange w:id="523" w:author="Oh, David (Sangmok)" w:date="2020-09-21T21:58:00Z">
              <w:rPr>
                <w:rFonts w:ascii="TimesNewRomanPSMT" w:cs="TimesNewRomanPSMT"/>
                <w:kern w:val="0"/>
                <w:sz w:val="24"/>
                <w:szCs w:val="24"/>
              </w:rPr>
            </w:rPrChange>
          </w:rPr>
          <w:t xml:space="preserve">real situation for multiple </w:t>
        </w:r>
      </w:ins>
      <w:ins w:id="524" w:author="Oh, David (Sangmok)" w:date="2020-09-21T21:47:00Z">
        <w:r w:rsidRPr="005319BF">
          <w:rPr>
            <w:rFonts w:ascii="Times New Roman" w:hAnsi="Times New Roman" w:cs="Times New Roman"/>
            <w:sz w:val="24"/>
            <w:szCs w:val="24"/>
            <w:rPrChange w:id="525" w:author="Oh, David (Sangmok)" w:date="2020-09-21T21:58:00Z">
              <w:rPr>
                <w:rFonts w:ascii="TimesNewRomanPSMT" w:cs="TimesNewRomanPSMT"/>
                <w:kern w:val="0"/>
                <w:sz w:val="24"/>
                <w:szCs w:val="24"/>
              </w:rPr>
            </w:rPrChange>
          </w:rPr>
          <w:t xml:space="preserve">classification (severity 1,2,2b,3 or else) </w:t>
        </w:r>
      </w:ins>
      <w:ins w:id="526" w:author="Oh, David (Sangmok)" w:date="2020-09-21T21:48:00Z">
        <w:r w:rsidRPr="005319BF">
          <w:rPr>
            <w:rFonts w:ascii="Times New Roman" w:hAnsi="Times New Roman" w:cs="Times New Roman"/>
            <w:sz w:val="24"/>
            <w:szCs w:val="24"/>
            <w:rPrChange w:id="527" w:author="Oh, David (Sangmok)" w:date="2020-09-21T21:58:00Z">
              <w:rPr>
                <w:rFonts w:ascii="TimesNewRomanPSMT" w:cs="TimesNewRomanPSMT"/>
                <w:kern w:val="0"/>
                <w:sz w:val="24"/>
                <w:szCs w:val="24"/>
              </w:rPr>
            </w:rPrChange>
          </w:rPr>
          <w:t xml:space="preserve">and this model could be more improved </w:t>
        </w:r>
      </w:ins>
      <w:ins w:id="528" w:author="Oh, David (Sangmok)" w:date="2020-09-21T21:49:00Z">
        <w:r w:rsidR="005319BF" w:rsidRPr="005319BF">
          <w:rPr>
            <w:rFonts w:ascii="Times New Roman" w:hAnsi="Times New Roman" w:cs="Times New Roman"/>
            <w:sz w:val="24"/>
            <w:szCs w:val="24"/>
            <w:rPrChange w:id="529" w:author="Oh, David (Sangmok)" w:date="2020-09-21T21:58:00Z">
              <w:rPr>
                <w:rFonts w:ascii="TimesNewRomanPSMT" w:cs="TimesNewRomanPSMT"/>
                <w:kern w:val="0"/>
                <w:sz w:val="24"/>
                <w:szCs w:val="24"/>
              </w:rPr>
            </w:rPrChange>
          </w:rPr>
          <w:t xml:space="preserve">on analyzing relationship among </w:t>
        </w:r>
      </w:ins>
      <w:ins w:id="530" w:author="Oh, David (Sangmok)" w:date="2020-09-21T21:50:00Z">
        <w:r w:rsidR="005319BF" w:rsidRPr="005319BF">
          <w:rPr>
            <w:rFonts w:ascii="Times New Roman" w:hAnsi="Times New Roman" w:cs="Times New Roman"/>
            <w:sz w:val="24"/>
            <w:szCs w:val="24"/>
            <w:rPrChange w:id="531" w:author="Oh, David (Sangmok)" w:date="2020-09-21T21:58:00Z">
              <w:rPr>
                <w:rFonts w:ascii="TimesNewRomanPSMT" w:cs="TimesNewRomanPSMT"/>
                <w:kern w:val="0"/>
                <w:sz w:val="24"/>
                <w:szCs w:val="24"/>
              </w:rPr>
            </w:rPrChange>
          </w:rPr>
          <w:t xml:space="preserve">driver </w:t>
        </w:r>
      </w:ins>
      <w:ins w:id="532" w:author="Oh, David (Sangmok)" w:date="2020-09-21T21:51:00Z">
        <w:r w:rsidR="005319BF" w:rsidRPr="005319BF">
          <w:rPr>
            <w:rFonts w:ascii="Times New Roman" w:hAnsi="Times New Roman" w:cs="Times New Roman"/>
            <w:sz w:val="24"/>
            <w:szCs w:val="24"/>
            <w:rPrChange w:id="533" w:author="Oh, David (Sangmok)" w:date="2020-09-21T21:58:00Z">
              <w:rPr>
                <w:rFonts w:ascii="TimesNewRomanPSMT" w:cs="TimesNewRomanPSMT"/>
                <w:kern w:val="0"/>
                <w:sz w:val="24"/>
                <w:szCs w:val="24"/>
              </w:rPr>
            </w:rPrChange>
          </w:rPr>
          <w:t>attention/inattention</w:t>
        </w:r>
      </w:ins>
      <w:ins w:id="534" w:author="Oh, David (Sangmok)" w:date="2020-09-21T21:50:00Z">
        <w:r w:rsidR="005319BF" w:rsidRPr="005319BF">
          <w:rPr>
            <w:rFonts w:ascii="Times New Roman" w:hAnsi="Times New Roman" w:cs="Times New Roman"/>
            <w:sz w:val="24"/>
            <w:szCs w:val="24"/>
            <w:rPrChange w:id="535" w:author="Oh, David (Sangmok)" w:date="2020-09-21T21:58:00Z">
              <w:rPr>
                <w:rFonts w:ascii="TimesNewRomanPSMT" w:cs="TimesNewRomanPSMT"/>
                <w:kern w:val="0"/>
                <w:sz w:val="24"/>
                <w:szCs w:val="24"/>
              </w:rPr>
            </w:rPrChange>
          </w:rPr>
          <w:t>,</w:t>
        </w:r>
      </w:ins>
      <w:ins w:id="536" w:author="Oh, David (Sangmok)" w:date="2020-09-21T21:51:00Z">
        <w:r w:rsidR="005319BF" w:rsidRPr="005319BF">
          <w:rPr>
            <w:rFonts w:ascii="Times New Roman" w:hAnsi="Times New Roman" w:cs="Times New Roman"/>
            <w:sz w:val="24"/>
            <w:szCs w:val="24"/>
            <w:rPrChange w:id="537" w:author="Oh, David (Sangmok)" w:date="2020-09-21T21:58:00Z">
              <w:rPr>
                <w:rFonts w:ascii="TimesNewRomanPSMT" w:cs="TimesNewRomanPSMT"/>
                <w:kern w:val="0"/>
                <w:sz w:val="24"/>
                <w:szCs w:val="24"/>
              </w:rPr>
            </w:rPrChange>
          </w:rPr>
          <w:t xml:space="preserve"> geometry condition impact by </w:t>
        </w:r>
      </w:ins>
      <w:ins w:id="538" w:author="Oh, David (Sangmok)" w:date="2020-09-21T21:52:00Z">
        <w:r w:rsidR="005319BF" w:rsidRPr="005319BF">
          <w:rPr>
            <w:rFonts w:ascii="Times New Roman" w:hAnsi="Times New Roman" w:cs="Times New Roman"/>
            <w:sz w:val="24"/>
            <w:szCs w:val="24"/>
            <w:rPrChange w:id="539" w:author="Oh, David (Sangmok)" w:date="2020-09-21T21:58:00Z">
              <w:rPr>
                <w:rFonts w:ascii="TimesNewRomanPSMT" w:cs="TimesNewRomanPSMT"/>
                <w:kern w:val="0"/>
                <w:sz w:val="24"/>
                <w:szCs w:val="24"/>
              </w:rPr>
            </w:rPrChange>
          </w:rPr>
          <w:t>capturing pattern of accident collision</w:t>
        </w:r>
      </w:ins>
      <w:ins w:id="540" w:author="Oh, David (Sangmok)" w:date="2020-09-21T21:53:00Z">
        <w:r w:rsidR="005319BF" w:rsidRPr="005319BF">
          <w:rPr>
            <w:rFonts w:ascii="Times New Roman" w:hAnsi="Times New Roman" w:cs="Times New Roman"/>
            <w:sz w:val="24"/>
            <w:szCs w:val="24"/>
            <w:rPrChange w:id="541" w:author="Oh, David (Sangmok)" w:date="2020-09-21T21:58:00Z">
              <w:rPr>
                <w:rFonts w:ascii="TimesNewRomanPSMT" w:cs="TimesNewRomanPSMT"/>
                <w:kern w:val="0"/>
                <w:sz w:val="24"/>
                <w:szCs w:val="24"/>
              </w:rPr>
            </w:rPrChange>
          </w:rPr>
          <w:t xml:space="preserve"> code.</w:t>
        </w:r>
      </w:ins>
      <w:ins w:id="542" w:author="Oh, David (Sangmok)" w:date="2020-09-21T21:43:00Z">
        <w:r w:rsidRPr="005319BF">
          <w:rPr>
            <w:rFonts w:ascii="Times New Roman" w:hAnsi="Times New Roman" w:cs="Times New Roman"/>
            <w:sz w:val="24"/>
            <w:szCs w:val="24"/>
            <w:rPrChange w:id="543" w:author="Oh, David (Sangmok)" w:date="2020-09-21T21:58:00Z">
              <w:rPr>
                <w:rFonts w:ascii="TimesNewRomanPSMT" w:cs="TimesNewRomanPSMT"/>
                <w:kern w:val="0"/>
                <w:sz w:val="24"/>
                <w:szCs w:val="24"/>
              </w:rPr>
            </w:rPrChange>
          </w:rPr>
          <w:t xml:space="preserve"> </w:t>
        </w:r>
      </w:ins>
      <w:ins w:id="544" w:author="Oh, David (Sangmok)" w:date="2020-09-21T21:42:00Z">
        <w:r w:rsidRPr="005319BF">
          <w:rPr>
            <w:rFonts w:ascii="Times New Roman" w:hAnsi="Times New Roman" w:cs="Times New Roman"/>
            <w:sz w:val="24"/>
            <w:szCs w:val="24"/>
            <w:rPrChange w:id="545" w:author="Oh, David (Sangmok)" w:date="2020-09-21T21:58:00Z">
              <w:rPr>
                <w:rFonts w:ascii="TimesNewRomanPSMT" w:cs="TimesNewRomanPSMT"/>
                <w:kern w:val="0"/>
                <w:sz w:val="24"/>
                <w:szCs w:val="24"/>
              </w:rPr>
            </w:rPrChange>
          </w:rPr>
          <w:t>Models in this study mainly focused on</w:t>
        </w:r>
      </w:ins>
      <w:ins w:id="546" w:author="Oh, David (Sangmok)" w:date="2020-09-21T21:54:00Z">
        <w:r w:rsidR="005319BF" w:rsidRPr="005319BF">
          <w:rPr>
            <w:rFonts w:ascii="Times New Roman" w:hAnsi="Times New Roman" w:cs="Times New Roman"/>
            <w:sz w:val="24"/>
            <w:szCs w:val="24"/>
            <w:rPrChange w:id="547" w:author="Oh, David (Sangmok)" w:date="2020-09-21T21:58:00Z">
              <w:rPr>
                <w:rFonts w:ascii="TimesNewRomanPSMT" w:cs="TimesNewRomanPSMT"/>
                <w:kern w:val="0"/>
                <w:sz w:val="24"/>
                <w:szCs w:val="24"/>
              </w:rPr>
            </w:rPrChange>
          </w:rPr>
          <w:t xml:space="preserve"> environmental conditions </w:t>
        </w:r>
      </w:ins>
      <w:ins w:id="548" w:author="Oh, David (Sangmok)" w:date="2020-09-21T21:55:00Z">
        <w:r w:rsidR="005319BF" w:rsidRPr="005319BF">
          <w:rPr>
            <w:rFonts w:ascii="Times New Roman" w:hAnsi="Times New Roman" w:cs="Times New Roman"/>
            <w:sz w:val="24"/>
            <w:szCs w:val="24"/>
            <w:rPrChange w:id="549" w:author="Oh, David (Sangmok)" w:date="2020-09-21T21:58:00Z">
              <w:rPr>
                <w:rFonts w:ascii="TimesNewRomanPSMT" w:cs="TimesNewRomanPSMT"/>
                <w:kern w:val="0"/>
                <w:sz w:val="24"/>
                <w:szCs w:val="24"/>
              </w:rPr>
            </w:rPrChange>
          </w:rPr>
          <w:t xml:space="preserve">(weather, road and light). However, accident occurring pattern </w:t>
        </w:r>
      </w:ins>
      <w:ins w:id="550" w:author="Oh, David (Sangmok)" w:date="2020-09-21T21:56:00Z">
        <w:r w:rsidR="005319BF" w:rsidRPr="005319BF">
          <w:rPr>
            <w:rFonts w:ascii="Times New Roman" w:hAnsi="Times New Roman" w:cs="Times New Roman"/>
            <w:sz w:val="24"/>
            <w:szCs w:val="24"/>
            <w:rPrChange w:id="551" w:author="Oh, David (Sangmok)" w:date="2020-09-21T21:58:00Z">
              <w:rPr>
                <w:rFonts w:ascii="TimesNewRomanPSMT" w:cs="TimesNewRomanPSMT"/>
                <w:kern w:val="0"/>
                <w:sz w:val="24"/>
                <w:szCs w:val="24"/>
              </w:rPr>
            </w:rPrChange>
          </w:rPr>
          <w:t>in time and date with environmental condition might contrib</w:t>
        </w:r>
      </w:ins>
      <w:ins w:id="552" w:author="Oh, David (Sangmok)" w:date="2020-09-21T21:57:00Z">
        <w:r w:rsidR="005319BF" w:rsidRPr="005319BF">
          <w:rPr>
            <w:rFonts w:ascii="Times New Roman" w:hAnsi="Times New Roman" w:cs="Times New Roman"/>
            <w:sz w:val="24"/>
            <w:szCs w:val="24"/>
            <w:rPrChange w:id="553" w:author="Oh, David (Sangmok)" w:date="2020-09-21T21:58:00Z">
              <w:rPr>
                <w:rFonts w:ascii="TimesNewRomanPSMT" w:cs="TimesNewRomanPSMT"/>
                <w:kern w:val="0"/>
                <w:sz w:val="24"/>
                <w:szCs w:val="24"/>
              </w:rPr>
            </w:rPrChange>
          </w:rPr>
          <w:t xml:space="preserve">ute more insightful prediction to prevent by alerting to driver </w:t>
        </w:r>
      </w:ins>
      <w:ins w:id="554" w:author="Oh, David (Sangmok)" w:date="2020-09-21T21:58:00Z">
        <w:r w:rsidR="005319BF" w:rsidRPr="005319BF">
          <w:rPr>
            <w:rFonts w:ascii="Times New Roman" w:hAnsi="Times New Roman" w:cs="Times New Roman"/>
            <w:sz w:val="24"/>
            <w:szCs w:val="24"/>
            <w:rPrChange w:id="555" w:author="Oh, David (Sangmok)" w:date="2020-09-21T21:58:00Z">
              <w:rPr>
                <w:rFonts w:ascii="TimesNewRomanPSMT" w:cs="TimesNewRomanPSMT"/>
                <w:kern w:val="0"/>
                <w:sz w:val="24"/>
                <w:szCs w:val="24"/>
              </w:rPr>
            </w:rPrChange>
          </w:rPr>
          <w:t>at</w:t>
        </w:r>
      </w:ins>
      <w:ins w:id="556" w:author="Oh, David (Sangmok)" w:date="2020-09-21T21:57:00Z">
        <w:r w:rsidR="005319BF" w:rsidRPr="005319BF">
          <w:rPr>
            <w:rFonts w:ascii="Times New Roman" w:hAnsi="Times New Roman" w:cs="Times New Roman"/>
            <w:sz w:val="24"/>
            <w:szCs w:val="24"/>
            <w:rPrChange w:id="557" w:author="Oh, David (Sangmok)" w:date="2020-09-21T21:58:00Z">
              <w:rPr>
                <w:rFonts w:ascii="TimesNewRomanPSMT" w:cs="TimesNewRomanPSMT"/>
                <w:kern w:val="0"/>
                <w:sz w:val="24"/>
                <w:szCs w:val="24"/>
              </w:rPr>
            </w:rPrChange>
          </w:rPr>
          <w:t xml:space="preserve"> </w:t>
        </w:r>
      </w:ins>
      <w:ins w:id="558" w:author="Oh, David (Sangmok)" w:date="2020-09-22T15:35:00Z">
        <w:r w:rsidR="00E7783E">
          <w:rPr>
            <w:rFonts w:ascii="Times New Roman" w:hAnsi="Times New Roman" w:cs="Times New Roman"/>
            <w:sz w:val="24"/>
            <w:szCs w:val="24"/>
          </w:rPr>
          <w:t>certain</w:t>
        </w:r>
      </w:ins>
      <w:ins w:id="559" w:author="Oh, David (Sangmok)" w:date="2020-09-21T21:57:00Z">
        <w:r w:rsidR="005319BF" w:rsidRPr="005319BF">
          <w:rPr>
            <w:rFonts w:ascii="Times New Roman" w:hAnsi="Times New Roman" w:cs="Times New Roman"/>
            <w:sz w:val="24"/>
            <w:szCs w:val="24"/>
            <w:rPrChange w:id="560" w:author="Oh, David (Sangmok)" w:date="2020-09-21T21:58:00Z">
              <w:rPr>
                <w:rFonts w:ascii="TimesNewRomanPSMT" w:cs="TimesNewRomanPSMT"/>
                <w:kern w:val="0"/>
                <w:sz w:val="24"/>
                <w:szCs w:val="24"/>
              </w:rPr>
            </w:rPrChange>
          </w:rPr>
          <w:t xml:space="preserve"> period and locatio</w:t>
        </w:r>
      </w:ins>
      <w:ins w:id="561" w:author="Oh, David (Sangmok)" w:date="2020-09-21T21:58:00Z">
        <w:r w:rsidR="005319BF" w:rsidRPr="005319BF">
          <w:rPr>
            <w:rFonts w:ascii="Times New Roman" w:hAnsi="Times New Roman" w:cs="Times New Roman"/>
            <w:sz w:val="24"/>
            <w:szCs w:val="24"/>
            <w:rPrChange w:id="562" w:author="Oh, David (Sangmok)" w:date="2020-09-21T21:58:00Z">
              <w:rPr>
                <w:rFonts w:ascii="TimesNewRomanPSMT" w:cs="TimesNewRomanPSMT"/>
                <w:kern w:val="0"/>
                <w:sz w:val="24"/>
                <w:szCs w:val="24"/>
              </w:rPr>
            </w:rPrChange>
          </w:rPr>
          <w:t>n.</w:t>
        </w:r>
      </w:ins>
    </w:p>
    <w:p w14:paraId="21577B9E" w14:textId="77777777" w:rsidR="00821EA3" w:rsidRPr="00E7783E" w:rsidRDefault="00821EA3" w:rsidP="00821EA3">
      <w:pPr>
        <w:ind w:left="425"/>
        <w:rPr>
          <w:rFonts w:ascii="Times New Roman" w:hAnsi="Times New Roman" w:cs="Times New Roman"/>
          <w:sz w:val="24"/>
          <w:szCs w:val="24"/>
          <w:rPrChange w:id="563" w:author="Oh, David (Sangmok)" w:date="2020-09-22T15:35:00Z">
            <w:rPr/>
          </w:rPrChange>
        </w:rPr>
      </w:pPr>
    </w:p>
    <w:sectPr w:rsidR="00821EA3" w:rsidRPr="00E7783E">
      <w:headerReference w:type="even" r:id="rId34"/>
      <w:headerReference w:type="default" r:id="rId35"/>
      <w:footerReference w:type="even" r:id="rId36"/>
      <w:footerReference w:type="default" r:id="rId37"/>
      <w:headerReference w:type="first" r:id="rId38"/>
      <w:footerReference w:type="first" r:id="rId3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C2409" w14:textId="77777777" w:rsidR="003D0A8B" w:rsidRDefault="003D0A8B" w:rsidP="00FA518C">
      <w:pPr>
        <w:spacing w:after="0" w:line="240" w:lineRule="auto"/>
      </w:pPr>
      <w:r>
        <w:separator/>
      </w:r>
    </w:p>
  </w:endnote>
  <w:endnote w:type="continuationSeparator" w:id="0">
    <w:p w14:paraId="0F2B03EA" w14:textId="77777777" w:rsidR="003D0A8B" w:rsidRDefault="003D0A8B" w:rsidP="00F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4AA4" w14:textId="77777777" w:rsidR="00CF431B" w:rsidRDefault="00CF4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356E" w14:textId="77777777" w:rsidR="00CF431B" w:rsidRDefault="00CF43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4453" w14:textId="77777777" w:rsidR="00CF431B" w:rsidRDefault="00CF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F2CF" w14:textId="77777777" w:rsidR="003D0A8B" w:rsidRDefault="003D0A8B" w:rsidP="00FA518C">
      <w:pPr>
        <w:spacing w:after="0" w:line="240" w:lineRule="auto"/>
      </w:pPr>
      <w:r>
        <w:separator/>
      </w:r>
    </w:p>
  </w:footnote>
  <w:footnote w:type="continuationSeparator" w:id="0">
    <w:p w14:paraId="285D64D9" w14:textId="77777777" w:rsidR="003D0A8B" w:rsidRDefault="003D0A8B" w:rsidP="00FA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E5F0" w14:textId="640E8D8B" w:rsidR="003D0A8B" w:rsidRPr="00CF431B" w:rsidRDefault="00CF431B" w:rsidP="00CF431B">
    <w:pPr>
      <w:pStyle w:val="Header"/>
      <w:jc w:val="left"/>
    </w:pPr>
    <w:fldSimple w:instr=" DOCPROPERTY bjHeaderEvenPageDocProperty \* MERGEFORMAT " w:fldLock="1">
      <w:r w:rsidRPr="00CF431B">
        <w:rPr>
          <w:rFonts w:ascii="Times New Roman" w:hAnsi="Times New Roman" w:cs="Times New Roman"/>
          <w:b/>
          <w:color w:val="FFFFFF"/>
          <w:sz w:val="2"/>
        </w:rPr>
        <w:t xml:space="preserve"> </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3F51" w14:textId="5C31E74D" w:rsidR="003D0A8B" w:rsidRPr="00CF431B" w:rsidRDefault="00CF431B" w:rsidP="00CF431B">
    <w:pPr>
      <w:pStyle w:val="Header"/>
      <w:jc w:val="left"/>
    </w:pPr>
    <w:fldSimple w:instr=" DOCPROPERTY bjHeaderBothDocProperty \* MERGEFORMAT " w:fldLock="1">
      <w:r w:rsidRPr="00CF431B">
        <w:rPr>
          <w:rFonts w:ascii="Times New Roman" w:hAnsi="Times New Roman" w:cs="Times New Roman"/>
          <w:b/>
          <w:color w:val="FFFFFF"/>
          <w:sz w:val="2"/>
        </w:rPr>
        <w:t xml:space="preserve">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CBAA" w14:textId="174BAB1E" w:rsidR="003D0A8B" w:rsidRPr="00CF431B" w:rsidRDefault="00CF431B" w:rsidP="00CF431B">
    <w:pPr>
      <w:pStyle w:val="Header"/>
      <w:jc w:val="left"/>
    </w:pPr>
    <w:fldSimple w:instr=" DOCPROPERTY bjHeaderFirstPageDocProperty \* MERGEFORMAT " w:fldLock="1">
      <w:r w:rsidRPr="00CF431B">
        <w:rPr>
          <w:rFonts w:ascii="Times New Roman" w:hAnsi="Times New Roman" w:cs="Times New Roman"/>
          <w:b/>
          <w:color w:val="FFFFFF"/>
          <w:sz w:val="2"/>
        </w:rPr>
        <w:t xml:space="preserve"> </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5532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B95084C"/>
    <w:multiLevelType w:val="multilevel"/>
    <w:tmpl w:val="ED60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A19A6"/>
    <w:multiLevelType w:val="hybridMultilevel"/>
    <w:tmpl w:val="334A0796"/>
    <w:lvl w:ilvl="0" w:tplc="04090001">
      <w:start w:val="1"/>
      <w:numFmt w:val="bullet"/>
      <w:lvlText w:val=""/>
      <w:lvlJc w:val="left"/>
      <w:pPr>
        <w:ind w:left="1651" w:hanging="400"/>
      </w:pPr>
      <w:rPr>
        <w:rFonts w:ascii="Wingdings" w:hAnsi="Wingdings" w:hint="default"/>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3" w15:restartNumberingAfterBreak="0">
    <w:nsid w:val="5D2B0E71"/>
    <w:multiLevelType w:val="hybridMultilevel"/>
    <w:tmpl w:val="5C6E6448"/>
    <w:lvl w:ilvl="0" w:tplc="C7769C6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FA718E4"/>
    <w:multiLevelType w:val="hybridMultilevel"/>
    <w:tmpl w:val="54C21130"/>
    <w:lvl w:ilvl="0" w:tplc="04090001">
      <w:start w:val="1"/>
      <w:numFmt w:val="bullet"/>
      <w:lvlText w:val=""/>
      <w:lvlJc w:val="left"/>
      <w:pPr>
        <w:ind w:left="1651" w:hanging="400"/>
      </w:pPr>
      <w:rPr>
        <w:rFonts w:ascii="Wingdings" w:hAnsi="Wingdings" w:hint="default"/>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5" w15:restartNumberingAfterBreak="0">
    <w:nsid w:val="6FAB4520"/>
    <w:multiLevelType w:val="hybridMultilevel"/>
    <w:tmpl w:val="7DEAD658"/>
    <w:lvl w:ilvl="0" w:tplc="3CA265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h, David (Sangmok)">
    <w15:presenceInfo w15:providerId="AD" w15:userId="S::ohsang@merck.com::ce856505-6958-4e09-8791-69a9d23fa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8C"/>
    <w:rsid w:val="00080419"/>
    <w:rsid w:val="000B13E6"/>
    <w:rsid w:val="00111C29"/>
    <w:rsid w:val="001B20B4"/>
    <w:rsid w:val="001E7303"/>
    <w:rsid w:val="001F217D"/>
    <w:rsid w:val="001F3060"/>
    <w:rsid w:val="002F0CE0"/>
    <w:rsid w:val="002F5883"/>
    <w:rsid w:val="00342159"/>
    <w:rsid w:val="003510B7"/>
    <w:rsid w:val="00361D83"/>
    <w:rsid w:val="003B7487"/>
    <w:rsid w:val="003D0A8B"/>
    <w:rsid w:val="004D0270"/>
    <w:rsid w:val="005319BF"/>
    <w:rsid w:val="00542221"/>
    <w:rsid w:val="00577F7E"/>
    <w:rsid w:val="00582273"/>
    <w:rsid w:val="0059027A"/>
    <w:rsid w:val="005F3F19"/>
    <w:rsid w:val="006B5116"/>
    <w:rsid w:val="00752B26"/>
    <w:rsid w:val="007964A9"/>
    <w:rsid w:val="007B694E"/>
    <w:rsid w:val="00803DB8"/>
    <w:rsid w:val="0081570D"/>
    <w:rsid w:val="00821EA3"/>
    <w:rsid w:val="00826639"/>
    <w:rsid w:val="0088638D"/>
    <w:rsid w:val="00891EE6"/>
    <w:rsid w:val="0089782E"/>
    <w:rsid w:val="008C0797"/>
    <w:rsid w:val="00957A38"/>
    <w:rsid w:val="009A4449"/>
    <w:rsid w:val="00A0198D"/>
    <w:rsid w:val="00A04A47"/>
    <w:rsid w:val="00A4612D"/>
    <w:rsid w:val="00A47F13"/>
    <w:rsid w:val="00AA635F"/>
    <w:rsid w:val="00AE72F0"/>
    <w:rsid w:val="00AF1FFC"/>
    <w:rsid w:val="00B012C7"/>
    <w:rsid w:val="00B06D1E"/>
    <w:rsid w:val="00B10737"/>
    <w:rsid w:val="00B436E9"/>
    <w:rsid w:val="00B43976"/>
    <w:rsid w:val="00B86CB2"/>
    <w:rsid w:val="00BE16CC"/>
    <w:rsid w:val="00C9530F"/>
    <w:rsid w:val="00CF431B"/>
    <w:rsid w:val="00D23EA9"/>
    <w:rsid w:val="00D61B8B"/>
    <w:rsid w:val="00D80860"/>
    <w:rsid w:val="00DE12ED"/>
    <w:rsid w:val="00E03DA9"/>
    <w:rsid w:val="00E7783E"/>
    <w:rsid w:val="00E85B90"/>
    <w:rsid w:val="00E960E9"/>
    <w:rsid w:val="00EA744C"/>
    <w:rsid w:val="00EE3F8F"/>
    <w:rsid w:val="00F30582"/>
    <w:rsid w:val="00F30EDC"/>
    <w:rsid w:val="00F3294E"/>
    <w:rsid w:val="00F422E9"/>
    <w:rsid w:val="00F50D76"/>
    <w:rsid w:val="00FA518C"/>
    <w:rsid w:val="00FB0EA1"/>
    <w:rsid w:val="00FF0F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A43DE5"/>
  <w15:chartTrackingRefBased/>
  <w15:docId w15:val="{DAED2F17-4C04-4E82-A4CE-75557979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18C"/>
    <w:pPr>
      <w:tabs>
        <w:tab w:val="center" w:pos="4513"/>
        <w:tab w:val="right" w:pos="9026"/>
      </w:tabs>
      <w:snapToGrid w:val="0"/>
    </w:pPr>
  </w:style>
  <w:style w:type="character" w:customStyle="1" w:styleId="HeaderChar">
    <w:name w:val="Header Char"/>
    <w:basedOn w:val="DefaultParagraphFont"/>
    <w:link w:val="Header"/>
    <w:uiPriority w:val="99"/>
    <w:rsid w:val="00FA518C"/>
  </w:style>
  <w:style w:type="paragraph" w:styleId="Footer">
    <w:name w:val="footer"/>
    <w:basedOn w:val="Normal"/>
    <w:link w:val="FooterChar"/>
    <w:uiPriority w:val="99"/>
    <w:unhideWhenUsed/>
    <w:rsid w:val="00FA518C"/>
    <w:pPr>
      <w:tabs>
        <w:tab w:val="center" w:pos="4513"/>
        <w:tab w:val="right" w:pos="9026"/>
      </w:tabs>
      <w:snapToGrid w:val="0"/>
    </w:pPr>
  </w:style>
  <w:style w:type="character" w:customStyle="1" w:styleId="FooterChar">
    <w:name w:val="Footer Char"/>
    <w:basedOn w:val="DefaultParagraphFont"/>
    <w:link w:val="Footer"/>
    <w:uiPriority w:val="99"/>
    <w:rsid w:val="00FA518C"/>
  </w:style>
  <w:style w:type="paragraph" w:styleId="Date">
    <w:name w:val="Date"/>
    <w:basedOn w:val="Normal"/>
    <w:next w:val="Normal"/>
    <w:link w:val="DateChar"/>
    <w:uiPriority w:val="99"/>
    <w:semiHidden/>
    <w:unhideWhenUsed/>
    <w:rsid w:val="00821EA3"/>
  </w:style>
  <w:style w:type="character" w:customStyle="1" w:styleId="DateChar">
    <w:name w:val="Date Char"/>
    <w:basedOn w:val="DefaultParagraphFont"/>
    <w:link w:val="Date"/>
    <w:uiPriority w:val="99"/>
    <w:semiHidden/>
    <w:rsid w:val="00821EA3"/>
  </w:style>
  <w:style w:type="paragraph" w:styleId="ListParagraph">
    <w:name w:val="List Paragraph"/>
    <w:basedOn w:val="Normal"/>
    <w:uiPriority w:val="34"/>
    <w:qFormat/>
    <w:rsid w:val="00821EA3"/>
    <w:pPr>
      <w:ind w:leftChars="400" w:left="800"/>
    </w:pPr>
  </w:style>
  <w:style w:type="character" w:styleId="Hyperlink">
    <w:name w:val="Hyperlink"/>
    <w:basedOn w:val="DefaultParagraphFont"/>
    <w:uiPriority w:val="99"/>
    <w:unhideWhenUsed/>
    <w:rsid w:val="00542221"/>
    <w:rPr>
      <w:color w:val="0000FF"/>
      <w:u w:val="single"/>
    </w:rPr>
  </w:style>
  <w:style w:type="character" w:styleId="UnresolvedMention">
    <w:name w:val="Unresolved Mention"/>
    <w:basedOn w:val="DefaultParagraphFont"/>
    <w:uiPriority w:val="99"/>
    <w:semiHidden/>
    <w:unhideWhenUsed/>
    <w:rsid w:val="00542221"/>
    <w:rPr>
      <w:color w:val="605E5C"/>
      <w:shd w:val="clear" w:color="auto" w:fill="E1DFDD"/>
    </w:rPr>
  </w:style>
  <w:style w:type="paragraph" w:styleId="HTMLPreformatted">
    <w:name w:val="HTML Preformatted"/>
    <w:basedOn w:val="Normal"/>
    <w:link w:val="HTMLPreformattedChar"/>
    <w:uiPriority w:val="99"/>
    <w:unhideWhenUsed/>
    <w:rsid w:val="00F30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F30EDC"/>
    <w:rPr>
      <w:rFonts w:ascii="굴림체" w:eastAsia="굴림체" w:hAnsi="굴림체" w:cs="굴림체"/>
      <w:kern w:val="0"/>
      <w:sz w:val="24"/>
      <w:szCs w:val="24"/>
    </w:rPr>
  </w:style>
  <w:style w:type="table" w:styleId="TableGrid">
    <w:name w:val="Table Grid"/>
    <w:basedOn w:val="TableNormal"/>
    <w:uiPriority w:val="39"/>
    <w:rsid w:val="00A04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079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C07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029">
      <w:bodyDiv w:val="1"/>
      <w:marLeft w:val="0"/>
      <w:marRight w:val="0"/>
      <w:marTop w:val="0"/>
      <w:marBottom w:val="0"/>
      <w:divBdr>
        <w:top w:val="none" w:sz="0" w:space="0" w:color="auto"/>
        <w:left w:val="none" w:sz="0" w:space="0" w:color="auto"/>
        <w:bottom w:val="none" w:sz="0" w:space="0" w:color="auto"/>
        <w:right w:val="none" w:sz="0" w:space="0" w:color="auto"/>
      </w:divBdr>
    </w:div>
    <w:div w:id="173616079">
      <w:bodyDiv w:val="1"/>
      <w:marLeft w:val="0"/>
      <w:marRight w:val="0"/>
      <w:marTop w:val="0"/>
      <w:marBottom w:val="0"/>
      <w:divBdr>
        <w:top w:val="none" w:sz="0" w:space="0" w:color="auto"/>
        <w:left w:val="none" w:sz="0" w:space="0" w:color="auto"/>
        <w:bottom w:val="none" w:sz="0" w:space="0" w:color="auto"/>
        <w:right w:val="none" w:sz="0" w:space="0" w:color="auto"/>
      </w:divBdr>
    </w:div>
    <w:div w:id="189687901">
      <w:bodyDiv w:val="1"/>
      <w:marLeft w:val="0"/>
      <w:marRight w:val="0"/>
      <w:marTop w:val="0"/>
      <w:marBottom w:val="0"/>
      <w:divBdr>
        <w:top w:val="none" w:sz="0" w:space="0" w:color="auto"/>
        <w:left w:val="none" w:sz="0" w:space="0" w:color="auto"/>
        <w:bottom w:val="none" w:sz="0" w:space="0" w:color="auto"/>
        <w:right w:val="none" w:sz="0" w:space="0" w:color="auto"/>
      </w:divBdr>
      <w:divsChild>
        <w:div w:id="387150891">
          <w:marLeft w:val="0"/>
          <w:marRight w:val="0"/>
          <w:marTop w:val="0"/>
          <w:marBottom w:val="0"/>
          <w:divBdr>
            <w:top w:val="none" w:sz="0" w:space="0" w:color="auto"/>
            <w:left w:val="none" w:sz="0" w:space="0" w:color="auto"/>
            <w:bottom w:val="none" w:sz="0" w:space="0" w:color="auto"/>
            <w:right w:val="none" w:sz="0" w:space="0" w:color="auto"/>
          </w:divBdr>
        </w:div>
        <w:div w:id="1123616355">
          <w:marLeft w:val="0"/>
          <w:marRight w:val="0"/>
          <w:marTop w:val="0"/>
          <w:marBottom w:val="0"/>
          <w:divBdr>
            <w:top w:val="none" w:sz="0" w:space="0" w:color="auto"/>
            <w:left w:val="none" w:sz="0" w:space="0" w:color="auto"/>
            <w:bottom w:val="none" w:sz="0" w:space="0" w:color="auto"/>
            <w:right w:val="none" w:sz="0" w:space="0" w:color="auto"/>
          </w:divBdr>
        </w:div>
        <w:div w:id="260264075">
          <w:marLeft w:val="0"/>
          <w:marRight w:val="0"/>
          <w:marTop w:val="0"/>
          <w:marBottom w:val="0"/>
          <w:divBdr>
            <w:top w:val="none" w:sz="0" w:space="0" w:color="auto"/>
            <w:left w:val="none" w:sz="0" w:space="0" w:color="auto"/>
            <w:bottom w:val="none" w:sz="0" w:space="0" w:color="auto"/>
            <w:right w:val="none" w:sz="0" w:space="0" w:color="auto"/>
          </w:divBdr>
        </w:div>
        <w:div w:id="303199038">
          <w:marLeft w:val="0"/>
          <w:marRight w:val="0"/>
          <w:marTop w:val="0"/>
          <w:marBottom w:val="0"/>
          <w:divBdr>
            <w:top w:val="none" w:sz="0" w:space="0" w:color="auto"/>
            <w:left w:val="none" w:sz="0" w:space="0" w:color="auto"/>
            <w:bottom w:val="none" w:sz="0" w:space="0" w:color="auto"/>
            <w:right w:val="none" w:sz="0" w:space="0" w:color="auto"/>
          </w:divBdr>
        </w:div>
        <w:div w:id="956326547">
          <w:marLeft w:val="0"/>
          <w:marRight w:val="0"/>
          <w:marTop w:val="0"/>
          <w:marBottom w:val="0"/>
          <w:divBdr>
            <w:top w:val="none" w:sz="0" w:space="0" w:color="auto"/>
            <w:left w:val="none" w:sz="0" w:space="0" w:color="auto"/>
            <w:bottom w:val="none" w:sz="0" w:space="0" w:color="auto"/>
            <w:right w:val="none" w:sz="0" w:space="0" w:color="auto"/>
          </w:divBdr>
        </w:div>
        <w:div w:id="1505435948">
          <w:marLeft w:val="0"/>
          <w:marRight w:val="0"/>
          <w:marTop w:val="0"/>
          <w:marBottom w:val="0"/>
          <w:divBdr>
            <w:top w:val="none" w:sz="0" w:space="0" w:color="auto"/>
            <w:left w:val="none" w:sz="0" w:space="0" w:color="auto"/>
            <w:bottom w:val="none" w:sz="0" w:space="0" w:color="auto"/>
            <w:right w:val="none" w:sz="0" w:space="0" w:color="auto"/>
          </w:divBdr>
        </w:div>
        <w:div w:id="458308391">
          <w:marLeft w:val="0"/>
          <w:marRight w:val="0"/>
          <w:marTop w:val="0"/>
          <w:marBottom w:val="0"/>
          <w:divBdr>
            <w:top w:val="none" w:sz="0" w:space="0" w:color="auto"/>
            <w:left w:val="none" w:sz="0" w:space="0" w:color="auto"/>
            <w:bottom w:val="none" w:sz="0" w:space="0" w:color="auto"/>
            <w:right w:val="none" w:sz="0" w:space="0" w:color="auto"/>
          </w:divBdr>
        </w:div>
        <w:div w:id="1719893676">
          <w:marLeft w:val="0"/>
          <w:marRight w:val="0"/>
          <w:marTop w:val="0"/>
          <w:marBottom w:val="0"/>
          <w:divBdr>
            <w:top w:val="none" w:sz="0" w:space="0" w:color="auto"/>
            <w:left w:val="none" w:sz="0" w:space="0" w:color="auto"/>
            <w:bottom w:val="none" w:sz="0" w:space="0" w:color="auto"/>
            <w:right w:val="none" w:sz="0" w:space="0" w:color="auto"/>
          </w:divBdr>
        </w:div>
        <w:div w:id="681323588">
          <w:marLeft w:val="0"/>
          <w:marRight w:val="0"/>
          <w:marTop w:val="0"/>
          <w:marBottom w:val="0"/>
          <w:divBdr>
            <w:top w:val="none" w:sz="0" w:space="0" w:color="auto"/>
            <w:left w:val="none" w:sz="0" w:space="0" w:color="auto"/>
            <w:bottom w:val="none" w:sz="0" w:space="0" w:color="auto"/>
            <w:right w:val="none" w:sz="0" w:space="0" w:color="auto"/>
          </w:divBdr>
        </w:div>
        <w:div w:id="891770011">
          <w:marLeft w:val="0"/>
          <w:marRight w:val="0"/>
          <w:marTop w:val="0"/>
          <w:marBottom w:val="0"/>
          <w:divBdr>
            <w:top w:val="none" w:sz="0" w:space="0" w:color="auto"/>
            <w:left w:val="none" w:sz="0" w:space="0" w:color="auto"/>
            <w:bottom w:val="none" w:sz="0" w:space="0" w:color="auto"/>
            <w:right w:val="none" w:sz="0" w:space="0" w:color="auto"/>
          </w:divBdr>
        </w:div>
        <w:div w:id="1801849107">
          <w:marLeft w:val="0"/>
          <w:marRight w:val="0"/>
          <w:marTop w:val="0"/>
          <w:marBottom w:val="0"/>
          <w:divBdr>
            <w:top w:val="none" w:sz="0" w:space="0" w:color="auto"/>
            <w:left w:val="none" w:sz="0" w:space="0" w:color="auto"/>
            <w:bottom w:val="none" w:sz="0" w:space="0" w:color="auto"/>
            <w:right w:val="none" w:sz="0" w:space="0" w:color="auto"/>
          </w:divBdr>
        </w:div>
        <w:div w:id="758258931">
          <w:marLeft w:val="0"/>
          <w:marRight w:val="0"/>
          <w:marTop w:val="0"/>
          <w:marBottom w:val="0"/>
          <w:divBdr>
            <w:top w:val="none" w:sz="0" w:space="0" w:color="auto"/>
            <w:left w:val="none" w:sz="0" w:space="0" w:color="auto"/>
            <w:bottom w:val="none" w:sz="0" w:space="0" w:color="auto"/>
            <w:right w:val="none" w:sz="0" w:space="0" w:color="auto"/>
          </w:divBdr>
        </w:div>
        <w:div w:id="464734576">
          <w:marLeft w:val="0"/>
          <w:marRight w:val="0"/>
          <w:marTop w:val="0"/>
          <w:marBottom w:val="0"/>
          <w:divBdr>
            <w:top w:val="none" w:sz="0" w:space="0" w:color="auto"/>
            <w:left w:val="none" w:sz="0" w:space="0" w:color="auto"/>
            <w:bottom w:val="none" w:sz="0" w:space="0" w:color="auto"/>
            <w:right w:val="none" w:sz="0" w:space="0" w:color="auto"/>
          </w:divBdr>
        </w:div>
        <w:div w:id="1849130179">
          <w:marLeft w:val="0"/>
          <w:marRight w:val="0"/>
          <w:marTop w:val="0"/>
          <w:marBottom w:val="0"/>
          <w:divBdr>
            <w:top w:val="none" w:sz="0" w:space="0" w:color="auto"/>
            <w:left w:val="none" w:sz="0" w:space="0" w:color="auto"/>
            <w:bottom w:val="none" w:sz="0" w:space="0" w:color="auto"/>
            <w:right w:val="none" w:sz="0" w:space="0" w:color="auto"/>
          </w:divBdr>
        </w:div>
        <w:div w:id="2065567096">
          <w:marLeft w:val="0"/>
          <w:marRight w:val="0"/>
          <w:marTop w:val="0"/>
          <w:marBottom w:val="0"/>
          <w:divBdr>
            <w:top w:val="none" w:sz="0" w:space="0" w:color="auto"/>
            <w:left w:val="none" w:sz="0" w:space="0" w:color="auto"/>
            <w:bottom w:val="none" w:sz="0" w:space="0" w:color="auto"/>
            <w:right w:val="none" w:sz="0" w:space="0" w:color="auto"/>
          </w:divBdr>
        </w:div>
        <w:div w:id="1235165659">
          <w:marLeft w:val="0"/>
          <w:marRight w:val="0"/>
          <w:marTop w:val="0"/>
          <w:marBottom w:val="0"/>
          <w:divBdr>
            <w:top w:val="none" w:sz="0" w:space="0" w:color="auto"/>
            <w:left w:val="none" w:sz="0" w:space="0" w:color="auto"/>
            <w:bottom w:val="none" w:sz="0" w:space="0" w:color="auto"/>
            <w:right w:val="none" w:sz="0" w:space="0" w:color="auto"/>
          </w:divBdr>
        </w:div>
        <w:div w:id="1466851819">
          <w:marLeft w:val="0"/>
          <w:marRight w:val="0"/>
          <w:marTop w:val="0"/>
          <w:marBottom w:val="0"/>
          <w:divBdr>
            <w:top w:val="none" w:sz="0" w:space="0" w:color="auto"/>
            <w:left w:val="none" w:sz="0" w:space="0" w:color="auto"/>
            <w:bottom w:val="none" w:sz="0" w:space="0" w:color="auto"/>
            <w:right w:val="none" w:sz="0" w:space="0" w:color="auto"/>
          </w:divBdr>
        </w:div>
        <w:div w:id="573859761">
          <w:marLeft w:val="0"/>
          <w:marRight w:val="0"/>
          <w:marTop w:val="0"/>
          <w:marBottom w:val="0"/>
          <w:divBdr>
            <w:top w:val="none" w:sz="0" w:space="0" w:color="auto"/>
            <w:left w:val="none" w:sz="0" w:space="0" w:color="auto"/>
            <w:bottom w:val="none" w:sz="0" w:space="0" w:color="auto"/>
            <w:right w:val="none" w:sz="0" w:space="0" w:color="auto"/>
          </w:divBdr>
        </w:div>
        <w:div w:id="360984087">
          <w:marLeft w:val="0"/>
          <w:marRight w:val="0"/>
          <w:marTop w:val="0"/>
          <w:marBottom w:val="0"/>
          <w:divBdr>
            <w:top w:val="none" w:sz="0" w:space="0" w:color="auto"/>
            <w:left w:val="none" w:sz="0" w:space="0" w:color="auto"/>
            <w:bottom w:val="none" w:sz="0" w:space="0" w:color="auto"/>
            <w:right w:val="none" w:sz="0" w:space="0" w:color="auto"/>
          </w:divBdr>
        </w:div>
        <w:div w:id="1313867274">
          <w:marLeft w:val="0"/>
          <w:marRight w:val="0"/>
          <w:marTop w:val="0"/>
          <w:marBottom w:val="0"/>
          <w:divBdr>
            <w:top w:val="none" w:sz="0" w:space="0" w:color="auto"/>
            <w:left w:val="none" w:sz="0" w:space="0" w:color="auto"/>
            <w:bottom w:val="none" w:sz="0" w:space="0" w:color="auto"/>
            <w:right w:val="none" w:sz="0" w:space="0" w:color="auto"/>
          </w:divBdr>
        </w:div>
        <w:div w:id="612903200">
          <w:marLeft w:val="0"/>
          <w:marRight w:val="0"/>
          <w:marTop w:val="0"/>
          <w:marBottom w:val="0"/>
          <w:divBdr>
            <w:top w:val="none" w:sz="0" w:space="0" w:color="auto"/>
            <w:left w:val="none" w:sz="0" w:space="0" w:color="auto"/>
            <w:bottom w:val="none" w:sz="0" w:space="0" w:color="auto"/>
            <w:right w:val="none" w:sz="0" w:space="0" w:color="auto"/>
          </w:divBdr>
        </w:div>
        <w:div w:id="1166437142">
          <w:marLeft w:val="0"/>
          <w:marRight w:val="0"/>
          <w:marTop w:val="0"/>
          <w:marBottom w:val="0"/>
          <w:divBdr>
            <w:top w:val="none" w:sz="0" w:space="0" w:color="auto"/>
            <w:left w:val="none" w:sz="0" w:space="0" w:color="auto"/>
            <w:bottom w:val="none" w:sz="0" w:space="0" w:color="auto"/>
            <w:right w:val="none" w:sz="0" w:space="0" w:color="auto"/>
          </w:divBdr>
        </w:div>
        <w:div w:id="1271547458">
          <w:marLeft w:val="0"/>
          <w:marRight w:val="0"/>
          <w:marTop w:val="0"/>
          <w:marBottom w:val="0"/>
          <w:divBdr>
            <w:top w:val="none" w:sz="0" w:space="0" w:color="auto"/>
            <w:left w:val="none" w:sz="0" w:space="0" w:color="auto"/>
            <w:bottom w:val="none" w:sz="0" w:space="0" w:color="auto"/>
            <w:right w:val="none" w:sz="0" w:space="0" w:color="auto"/>
          </w:divBdr>
        </w:div>
        <w:div w:id="1621456950">
          <w:marLeft w:val="0"/>
          <w:marRight w:val="0"/>
          <w:marTop w:val="0"/>
          <w:marBottom w:val="0"/>
          <w:divBdr>
            <w:top w:val="none" w:sz="0" w:space="0" w:color="auto"/>
            <w:left w:val="none" w:sz="0" w:space="0" w:color="auto"/>
            <w:bottom w:val="none" w:sz="0" w:space="0" w:color="auto"/>
            <w:right w:val="none" w:sz="0" w:space="0" w:color="auto"/>
          </w:divBdr>
        </w:div>
        <w:div w:id="1811747192">
          <w:marLeft w:val="0"/>
          <w:marRight w:val="0"/>
          <w:marTop w:val="0"/>
          <w:marBottom w:val="0"/>
          <w:divBdr>
            <w:top w:val="none" w:sz="0" w:space="0" w:color="auto"/>
            <w:left w:val="none" w:sz="0" w:space="0" w:color="auto"/>
            <w:bottom w:val="none" w:sz="0" w:space="0" w:color="auto"/>
            <w:right w:val="none" w:sz="0" w:space="0" w:color="auto"/>
          </w:divBdr>
        </w:div>
        <w:div w:id="781538252">
          <w:marLeft w:val="0"/>
          <w:marRight w:val="0"/>
          <w:marTop w:val="0"/>
          <w:marBottom w:val="0"/>
          <w:divBdr>
            <w:top w:val="none" w:sz="0" w:space="0" w:color="auto"/>
            <w:left w:val="none" w:sz="0" w:space="0" w:color="auto"/>
            <w:bottom w:val="none" w:sz="0" w:space="0" w:color="auto"/>
            <w:right w:val="none" w:sz="0" w:space="0" w:color="auto"/>
          </w:divBdr>
        </w:div>
        <w:div w:id="1464884243">
          <w:marLeft w:val="0"/>
          <w:marRight w:val="0"/>
          <w:marTop w:val="0"/>
          <w:marBottom w:val="0"/>
          <w:divBdr>
            <w:top w:val="none" w:sz="0" w:space="0" w:color="auto"/>
            <w:left w:val="none" w:sz="0" w:space="0" w:color="auto"/>
            <w:bottom w:val="none" w:sz="0" w:space="0" w:color="auto"/>
            <w:right w:val="none" w:sz="0" w:space="0" w:color="auto"/>
          </w:divBdr>
        </w:div>
        <w:div w:id="2022774701">
          <w:marLeft w:val="0"/>
          <w:marRight w:val="0"/>
          <w:marTop w:val="0"/>
          <w:marBottom w:val="0"/>
          <w:divBdr>
            <w:top w:val="none" w:sz="0" w:space="0" w:color="auto"/>
            <w:left w:val="none" w:sz="0" w:space="0" w:color="auto"/>
            <w:bottom w:val="none" w:sz="0" w:space="0" w:color="auto"/>
            <w:right w:val="none" w:sz="0" w:space="0" w:color="auto"/>
          </w:divBdr>
        </w:div>
        <w:div w:id="1484850277">
          <w:marLeft w:val="0"/>
          <w:marRight w:val="0"/>
          <w:marTop w:val="0"/>
          <w:marBottom w:val="0"/>
          <w:divBdr>
            <w:top w:val="none" w:sz="0" w:space="0" w:color="auto"/>
            <w:left w:val="none" w:sz="0" w:space="0" w:color="auto"/>
            <w:bottom w:val="none" w:sz="0" w:space="0" w:color="auto"/>
            <w:right w:val="none" w:sz="0" w:space="0" w:color="auto"/>
          </w:divBdr>
        </w:div>
        <w:div w:id="322971596">
          <w:marLeft w:val="0"/>
          <w:marRight w:val="0"/>
          <w:marTop w:val="0"/>
          <w:marBottom w:val="0"/>
          <w:divBdr>
            <w:top w:val="none" w:sz="0" w:space="0" w:color="auto"/>
            <w:left w:val="none" w:sz="0" w:space="0" w:color="auto"/>
            <w:bottom w:val="none" w:sz="0" w:space="0" w:color="auto"/>
            <w:right w:val="none" w:sz="0" w:space="0" w:color="auto"/>
          </w:divBdr>
        </w:div>
        <w:div w:id="1369720398">
          <w:marLeft w:val="0"/>
          <w:marRight w:val="0"/>
          <w:marTop w:val="0"/>
          <w:marBottom w:val="0"/>
          <w:divBdr>
            <w:top w:val="none" w:sz="0" w:space="0" w:color="auto"/>
            <w:left w:val="none" w:sz="0" w:space="0" w:color="auto"/>
            <w:bottom w:val="none" w:sz="0" w:space="0" w:color="auto"/>
            <w:right w:val="none" w:sz="0" w:space="0" w:color="auto"/>
          </w:divBdr>
        </w:div>
        <w:div w:id="884944798">
          <w:marLeft w:val="0"/>
          <w:marRight w:val="0"/>
          <w:marTop w:val="0"/>
          <w:marBottom w:val="0"/>
          <w:divBdr>
            <w:top w:val="none" w:sz="0" w:space="0" w:color="auto"/>
            <w:left w:val="none" w:sz="0" w:space="0" w:color="auto"/>
            <w:bottom w:val="none" w:sz="0" w:space="0" w:color="auto"/>
            <w:right w:val="none" w:sz="0" w:space="0" w:color="auto"/>
          </w:divBdr>
        </w:div>
        <w:div w:id="1259024860">
          <w:marLeft w:val="0"/>
          <w:marRight w:val="0"/>
          <w:marTop w:val="0"/>
          <w:marBottom w:val="0"/>
          <w:divBdr>
            <w:top w:val="none" w:sz="0" w:space="0" w:color="auto"/>
            <w:left w:val="none" w:sz="0" w:space="0" w:color="auto"/>
            <w:bottom w:val="none" w:sz="0" w:space="0" w:color="auto"/>
            <w:right w:val="none" w:sz="0" w:space="0" w:color="auto"/>
          </w:divBdr>
        </w:div>
        <w:div w:id="1321886040">
          <w:marLeft w:val="0"/>
          <w:marRight w:val="0"/>
          <w:marTop w:val="0"/>
          <w:marBottom w:val="0"/>
          <w:divBdr>
            <w:top w:val="none" w:sz="0" w:space="0" w:color="auto"/>
            <w:left w:val="none" w:sz="0" w:space="0" w:color="auto"/>
            <w:bottom w:val="none" w:sz="0" w:space="0" w:color="auto"/>
            <w:right w:val="none" w:sz="0" w:space="0" w:color="auto"/>
          </w:divBdr>
        </w:div>
      </w:divsChild>
    </w:div>
    <w:div w:id="306668626">
      <w:bodyDiv w:val="1"/>
      <w:marLeft w:val="0"/>
      <w:marRight w:val="0"/>
      <w:marTop w:val="0"/>
      <w:marBottom w:val="0"/>
      <w:divBdr>
        <w:top w:val="none" w:sz="0" w:space="0" w:color="auto"/>
        <w:left w:val="none" w:sz="0" w:space="0" w:color="auto"/>
        <w:bottom w:val="none" w:sz="0" w:space="0" w:color="auto"/>
        <w:right w:val="none" w:sz="0" w:space="0" w:color="auto"/>
      </w:divBdr>
    </w:div>
    <w:div w:id="306906149">
      <w:bodyDiv w:val="1"/>
      <w:marLeft w:val="0"/>
      <w:marRight w:val="0"/>
      <w:marTop w:val="0"/>
      <w:marBottom w:val="0"/>
      <w:divBdr>
        <w:top w:val="none" w:sz="0" w:space="0" w:color="auto"/>
        <w:left w:val="none" w:sz="0" w:space="0" w:color="auto"/>
        <w:bottom w:val="none" w:sz="0" w:space="0" w:color="auto"/>
        <w:right w:val="none" w:sz="0" w:space="0" w:color="auto"/>
      </w:divBdr>
    </w:div>
    <w:div w:id="749347427">
      <w:bodyDiv w:val="1"/>
      <w:marLeft w:val="0"/>
      <w:marRight w:val="0"/>
      <w:marTop w:val="0"/>
      <w:marBottom w:val="0"/>
      <w:divBdr>
        <w:top w:val="none" w:sz="0" w:space="0" w:color="auto"/>
        <w:left w:val="none" w:sz="0" w:space="0" w:color="auto"/>
        <w:bottom w:val="none" w:sz="0" w:space="0" w:color="auto"/>
        <w:right w:val="none" w:sz="0" w:space="0" w:color="auto"/>
      </w:divBdr>
    </w:div>
    <w:div w:id="831796709">
      <w:bodyDiv w:val="1"/>
      <w:marLeft w:val="0"/>
      <w:marRight w:val="0"/>
      <w:marTop w:val="0"/>
      <w:marBottom w:val="0"/>
      <w:divBdr>
        <w:top w:val="none" w:sz="0" w:space="0" w:color="auto"/>
        <w:left w:val="none" w:sz="0" w:space="0" w:color="auto"/>
        <w:bottom w:val="none" w:sz="0" w:space="0" w:color="auto"/>
        <w:right w:val="none" w:sz="0" w:space="0" w:color="auto"/>
      </w:divBdr>
    </w:div>
    <w:div w:id="1248727805">
      <w:bodyDiv w:val="1"/>
      <w:marLeft w:val="0"/>
      <w:marRight w:val="0"/>
      <w:marTop w:val="0"/>
      <w:marBottom w:val="0"/>
      <w:divBdr>
        <w:top w:val="none" w:sz="0" w:space="0" w:color="auto"/>
        <w:left w:val="none" w:sz="0" w:space="0" w:color="auto"/>
        <w:bottom w:val="none" w:sz="0" w:space="0" w:color="auto"/>
        <w:right w:val="none" w:sz="0" w:space="0" w:color="auto"/>
      </w:divBdr>
    </w:div>
    <w:div w:id="1280185616">
      <w:bodyDiv w:val="1"/>
      <w:marLeft w:val="0"/>
      <w:marRight w:val="0"/>
      <w:marTop w:val="0"/>
      <w:marBottom w:val="0"/>
      <w:divBdr>
        <w:top w:val="none" w:sz="0" w:space="0" w:color="auto"/>
        <w:left w:val="none" w:sz="0" w:space="0" w:color="auto"/>
        <w:bottom w:val="none" w:sz="0" w:space="0" w:color="auto"/>
        <w:right w:val="none" w:sz="0" w:space="0" w:color="auto"/>
      </w:divBdr>
    </w:div>
    <w:div w:id="1291016907">
      <w:bodyDiv w:val="1"/>
      <w:marLeft w:val="0"/>
      <w:marRight w:val="0"/>
      <w:marTop w:val="0"/>
      <w:marBottom w:val="0"/>
      <w:divBdr>
        <w:top w:val="none" w:sz="0" w:space="0" w:color="auto"/>
        <w:left w:val="none" w:sz="0" w:space="0" w:color="auto"/>
        <w:bottom w:val="none" w:sz="0" w:space="0" w:color="auto"/>
        <w:right w:val="none" w:sz="0" w:space="0" w:color="auto"/>
      </w:divBdr>
    </w:div>
    <w:div w:id="1566183449">
      <w:bodyDiv w:val="1"/>
      <w:marLeft w:val="0"/>
      <w:marRight w:val="0"/>
      <w:marTop w:val="0"/>
      <w:marBottom w:val="0"/>
      <w:divBdr>
        <w:top w:val="none" w:sz="0" w:space="0" w:color="auto"/>
        <w:left w:val="none" w:sz="0" w:space="0" w:color="auto"/>
        <w:bottom w:val="none" w:sz="0" w:space="0" w:color="auto"/>
        <w:right w:val="none" w:sz="0" w:space="0" w:color="auto"/>
      </w:divBdr>
    </w:div>
    <w:div w:id="1862431638">
      <w:bodyDiv w:val="1"/>
      <w:marLeft w:val="0"/>
      <w:marRight w:val="0"/>
      <w:marTop w:val="0"/>
      <w:marBottom w:val="0"/>
      <w:divBdr>
        <w:top w:val="none" w:sz="0" w:space="0" w:color="auto"/>
        <w:left w:val="none" w:sz="0" w:space="0" w:color="auto"/>
        <w:bottom w:val="none" w:sz="0" w:space="0" w:color="auto"/>
        <w:right w:val="none" w:sz="0" w:space="0" w:color="auto"/>
      </w:divBdr>
      <w:divsChild>
        <w:div w:id="1587836661">
          <w:marLeft w:val="0"/>
          <w:marRight w:val="0"/>
          <w:marTop w:val="0"/>
          <w:marBottom w:val="0"/>
          <w:divBdr>
            <w:top w:val="none" w:sz="0" w:space="0" w:color="auto"/>
            <w:left w:val="none" w:sz="0" w:space="0" w:color="auto"/>
            <w:bottom w:val="none" w:sz="0" w:space="0" w:color="auto"/>
            <w:right w:val="none" w:sz="0" w:space="0" w:color="auto"/>
          </w:divBdr>
        </w:div>
        <w:div w:id="1004864225">
          <w:marLeft w:val="0"/>
          <w:marRight w:val="0"/>
          <w:marTop w:val="0"/>
          <w:marBottom w:val="0"/>
          <w:divBdr>
            <w:top w:val="none" w:sz="0" w:space="0" w:color="auto"/>
            <w:left w:val="none" w:sz="0" w:space="0" w:color="auto"/>
            <w:bottom w:val="none" w:sz="0" w:space="0" w:color="auto"/>
            <w:right w:val="none" w:sz="0" w:space="0" w:color="auto"/>
          </w:divBdr>
        </w:div>
        <w:div w:id="190995685">
          <w:marLeft w:val="0"/>
          <w:marRight w:val="0"/>
          <w:marTop w:val="0"/>
          <w:marBottom w:val="0"/>
          <w:divBdr>
            <w:top w:val="none" w:sz="0" w:space="0" w:color="auto"/>
            <w:left w:val="none" w:sz="0" w:space="0" w:color="auto"/>
            <w:bottom w:val="none" w:sz="0" w:space="0" w:color="auto"/>
            <w:right w:val="none" w:sz="0" w:space="0" w:color="auto"/>
          </w:divBdr>
        </w:div>
        <w:div w:id="1628703045">
          <w:marLeft w:val="0"/>
          <w:marRight w:val="0"/>
          <w:marTop w:val="0"/>
          <w:marBottom w:val="0"/>
          <w:divBdr>
            <w:top w:val="none" w:sz="0" w:space="0" w:color="auto"/>
            <w:left w:val="none" w:sz="0" w:space="0" w:color="auto"/>
            <w:bottom w:val="none" w:sz="0" w:space="0" w:color="auto"/>
            <w:right w:val="none" w:sz="0" w:space="0" w:color="auto"/>
          </w:divBdr>
        </w:div>
        <w:div w:id="477185491">
          <w:marLeft w:val="0"/>
          <w:marRight w:val="0"/>
          <w:marTop w:val="0"/>
          <w:marBottom w:val="0"/>
          <w:divBdr>
            <w:top w:val="none" w:sz="0" w:space="0" w:color="auto"/>
            <w:left w:val="none" w:sz="0" w:space="0" w:color="auto"/>
            <w:bottom w:val="none" w:sz="0" w:space="0" w:color="auto"/>
            <w:right w:val="none" w:sz="0" w:space="0" w:color="auto"/>
          </w:divBdr>
        </w:div>
        <w:div w:id="1560552735">
          <w:marLeft w:val="0"/>
          <w:marRight w:val="0"/>
          <w:marTop w:val="0"/>
          <w:marBottom w:val="0"/>
          <w:divBdr>
            <w:top w:val="none" w:sz="0" w:space="0" w:color="auto"/>
            <w:left w:val="none" w:sz="0" w:space="0" w:color="auto"/>
            <w:bottom w:val="none" w:sz="0" w:space="0" w:color="auto"/>
            <w:right w:val="none" w:sz="0" w:space="0" w:color="auto"/>
          </w:divBdr>
        </w:div>
        <w:div w:id="740060364">
          <w:marLeft w:val="0"/>
          <w:marRight w:val="0"/>
          <w:marTop w:val="0"/>
          <w:marBottom w:val="0"/>
          <w:divBdr>
            <w:top w:val="none" w:sz="0" w:space="0" w:color="auto"/>
            <w:left w:val="none" w:sz="0" w:space="0" w:color="auto"/>
            <w:bottom w:val="none" w:sz="0" w:space="0" w:color="auto"/>
            <w:right w:val="none" w:sz="0" w:space="0" w:color="auto"/>
          </w:divBdr>
        </w:div>
        <w:div w:id="1949656101">
          <w:marLeft w:val="0"/>
          <w:marRight w:val="0"/>
          <w:marTop w:val="0"/>
          <w:marBottom w:val="0"/>
          <w:divBdr>
            <w:top w:val="none" w:sz="0" w:space="0" w:color="auto"/>
            <w:left w:val="none" w:sz="0" w:space="0" w:color="auto"/>
            <w:bottom w:val="none" w:sz="0" w:space="0" w:color="auto"/>
            <w:right w:val="none" w:sz="0" w:space="0" w:color="auto"/>
          </w:divBdr>
        </w:div>
        <w:div w:id="14499535">
          <w:marLeft w:val="0"/>
          <w:marRight w:val="0"/>
          <w:marTop w:val="0"/>
          <w:marBottom w:val="0"/>
          <w:divBdr>
            <w:top w:val="none" w:sz="0" w:space="0" w:color="auto"/>
            <w:left w:val="none" w:sz="0" w:space="0" w:color="auto"/>
            <w:bottom w:val="none" w:sz="0" w:space="0" w:color="auto"/>
            <w:right w:val="none" w:sz="0" w:space="0" w:color="auto"/>
          </w:divBdr>
        </w:div>
        <w:div w:id="814371412">
          <w:marLeft w:val="0"/>
          <w:marRight w:val="0"/>
          <w:marTop w:val="0"/>
          <w:marBottom w:val="0"/>
          <w:divBdr>
            <w:top w:val="none" w:sz="0" w:space="0" w:color="auto"/>
            <w:left w:val="none" w:sz="0" w:space="0" w:color="auto"/>
            <w:bottom w:val="none" w:sz="0" w:space="0" w:color="auto"/>
            <w:right w:val="none" w:sz="0" w:space="0" w:color="auto"/>
          </w:divBdr>
        </w:div>
        <w:div w:id="2076049750">
          <w:marLeft w:val="0"/>
          <w:marRight w:val="0"/>
          <w:marTop w:val="0"/>
          <w:marBottom w:val="0"/>
          <w:divBdr>
            <w:top w:val="none" w:sz="0" w:space="0" w:color="auto"/>
            <w:left w:val="none" w:sz="0" w:space="0" w:color="auto"/>
            <w:bottom w:val="none" w:sz="0" w:space="0" w:color="auto"/>
            <w:right w:val="none" w:sz="0" w:space="0" w:color="auto"/>
          </w:divBdr>
        </w:div>
        <w:div w:id="898976230">
          <w:marLeft w:val="0"/>
          <w:marRight w:val="0"/>
          <w:marTop w:val="0"/>
          <w:marBottom w:val="0"/>
          <w:divBdr>
            <w:top w:val="none" w:sz="0" w:space="0" w:color="auto"/>
            <w:left w:val="none" w:sz="0" w:space="0" w:color="auto"/>
            <w:bottom w:val="none" w:sz="0" w:space="0" w:color="auto"/>
            <w:right w:val="none" w:sz="0" w:space="0" w:color="auto"/>
          </w:divBdr>
        </w:div>
        <w:div w:id="212349040">
          <w:marLeft w:val="0"/>
          <w:marRight w:val="0"/>
          <w:marTop w:val="0"/>
          <w:marBottom w:val="0"/>
          <w:divBdr>
            <w:top w:val="none" w:sz="0" w:space="0" w:color="auto"/>
            <w:left w:val="none" w:sz="0" w:space="0" w:color="auto"/>
            <w:bottom w:val="none" w:sz="0" w:space="0" w:color="auto"/>
            <w:right w:val="none" w:sz="0" w:space="0" w:color="auto"/>
          </w:divBdr>
        </w:div>
        <w:div w:id="1499346827">
          <w:marLeft w:val="0"/>
          <w:marRight w:val="0"/>
          <w:marTop w:val="0"/>
          <w:marBottom w:val="0"/>
          <w:divBdr>
            <w:top w:val="none" w:sz="0" w:space="0" w:color="auto"/>
            <w:left w:val="none" w:sz="0" w:space="0" w:color="auto"/>
            <w:bottom w:val="none" w:sz="0" w:space="0" w:color="auto"/>
            <w:right w:val="none" w:sz="0" w:space="0" w:color="auto"/>
          </w:divBdr>
        </w:div>
        <w:div w:id="1857384500">
          <w:marLeft w:val="0"/>
          <w:marRight w:val="0"/>
          <w:marTop w:val="0"/>
          <w:marBottom w:val="0"/>
          <w:divBdr>
            <w:top w:val="none" w:sz="0" w:space="0" w:color="auto"/>
            <w:left w:val="none" w:sz="0" w:space="0" w:color="auto"/>
            <w:bottom w:val="none" w:sz="0" w:space="0" w:color="auto"/>
            <w:right w:val="none" w:sz="0" w:space="0" w:color="auto"/>
          </w:divBdr>
        </w:div>
        <w:div w:id="497119038">
          <w:marLeft w:val="0"/>
          <w:marRight w:val="0"/>
          <w:marTop w:val="0"/>
          <w:marBottom w:val="0"/>
          <w:divBdr>
            <w:top w:val="none" w:sz="0" w:space="0" w:color="auto"/>
            <w:left w:val="none" w:sz="0" w:space="0" w:color="auto"/>
            <w:bottom w:val="none" w:sz="0" w:space="0" w:color="auto"/>
            <w:right w:val="none" w:sz="0" w:space="0" w:color="auto"/>
          </w:divBdr>
        </w:div>
        <w:div w:id="1066958210">
          <w:marLeft w:val="0"/>
          <w:marRight w:val="0"/>
          <w:marTop w:val="0"/>
          <w:marBottom w:val="0"/>
          <w:divBdr>
            <w:top w:val="none" w:sz="0" w:space="0" w:color="auto"/>
            <w:left w:val="none" w:sz="0" w:space="0" w:color="auto"/>
            <w:bottom w:val="none" w:sz="0" w:space="0" w:color="auto"/>
            <w:right w:val="none" w:sz="0" w:space="0" w:color="auto"/>
          </w:divBdr>
        </w:div>
        <w:div w:id="531068918">
          <w:marLeft w:val="0"/>
          <w:marRight w:val="0"/>
          <w:marTop w:val="0"/>
          <w:marBottom w:val="0"/>
          <w:divBdr>
            <w:top w:val="none" w:sz="0" w:space="0" w:color="auto"/>
            <w:left w:val="none" w:sz="0" w:space="0" w:color="auto"/>
            <w:bottom w:val="none" w:sz="0" w:space="0" w:color="auto"/>
            <w:right w:val="none" w:sz="0" w:space="0" w:color="auto"/>
          </w:divBdr>
        </w:div>
        <w:div w:id="1392577646">
          <w:marLeft w:val="0"/>
          <w:marRight w:val="0"/>
          <w:marTop w:val="0"/>
          <w:marBottom w:val="0"/>
          <w:divBdr>
            <w:top w:val="none" w:sz="0" w:space="0" w:color="auto"/>
            <w:left w:val="none" w:sz="0" w:space="0" w:color="auto"/>
            <w:bottom w:val="none" w:sz="0" w:space="0" w:color="auto"/>
            <w:right w:val="none" w:sz="0" w:space="0" w:color="auto"/>
          </w:divBdr>
        </w:div>
        <w:div w:id="1427573866">
          <w:marLeft w:val="0"/>
          <w:marRight w:val="0"/>
          <w:marTop w:val="0"/>
          <w:marBottom w:val="0"/>
          <w:divBdr>
            <w:top w:val="none" w:sz="0" w:space="0" w:color="auto"/>
            <w:left w:val="none" w:sz="0" w:space="0" w:color="auto"/>
            <w:bottom w:val="none" w:sz="0" w:space="0" w:color="auto"/>
            <w:right w:val="none" w:sz="0" w:space="0" w:color="auto"/>
          </w:divBdr>
        </w:div>
        <w:div w:id="1188442665">
          <w:marLeft w:val="0"/>
          <w:marRight w:val="0"/>
          <w:marTop w:val="0"/>
          <w:marBottom w:val="0"/>
          <w:divBdr>
            <w:top w:val="none" w:sz="0" w:space="0" w:color="auto"/>
            <w:left w:val="none" w:sz="0" w:space="0" w:color="auto"/>
            <w:bottom w:val="none" w:sz="0" w:space="0" w:color="auto"/>
            <w:right w:val="none" w:sz="0" w:space="0" w:color="auto"/>
          </w:divBdr>
        </w:div>
      </w:divsChild>
    </w:div>
    <w:div w:id="1999652936">
      <w:bodyDiv w:val="1"/>
      <w:marLeft w:val="0"/>
      <w:marRight w:val="0"/>
      <w:marTop w:val="0"/>
      <w:marBottom w:val="0"/>
      <w:divBdr>
        <w:top w:val="none" w:sz="0" w:space="0" w:color="auto"/>
        <w:left w:val="none" w:sz="0" w:space="0" w:color="auto"/>
        <w:bottom w:val="none" w:sz="0" w:space="0" w:color="auto"/>
        <w:right w:val="none" w:sz="0" w:space="0" w:color="auto"/>
      </w:divBdr>
    </w:div>
    <w:div w:id="21306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3.us.cloud-object-storage.appdomain.cloud/cf-courses-data/CognitiveClass/DP0701EN/version-2/Metadata.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3.us.cloud-object-storage.appdomain.cloud/cf-courses-data/CognitiveClass/DP0701EN/version-2/Data-Collisions.cs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D7AD89D2F3AB44919B5DA1B8F86F04" ma:contentTypeVersion="13" ma:contentTypeDescription="Create a new document." ma:contentTypeScope="" ma:versionID="ae84da760ec5f8333b4fdc2a278ef934">
  <xsd:schema xmlns:xsd="http://www.w3.org/2001/XMLSchema" xmlns:xs="http://www.w3.org/2001/XMLSchema" xmlns:p="http://schemas.microsoft.com/office/2006/metadata/properties" xmlns:ns3="5c11f9d5-1078-4239-bcb2-70cddc56f578" xmlns:ns4="9ded5e7c-8921-4c1c-9d7f-77c0fb4bbb2e" targetNamespace="http://schemas.microsoft.com/office/2006/metadata/properties" ma:root="true" ma:fieldsID="f0602687becb316d2e2b571fb11af442" ns3:_="" ns4:_="">
    <xsd:import namespace="5c11f9d5-1078-4239-bcb2-70cddc56f578"/>
    <xsd:import namespace="9ded5e7c-8921-4c1c-9d7f-77c0fb4bb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1f9d5-1078-4239-bcb2-70cddc56f5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ed5e7c-8921-4c1c-9d7f-77c0fb4bbb2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a10f9ac0-5937-4b4f-b459-96aedd9ed2c5" origin="userSelected">
  <element uid="b104acf8-1f60-46d8-a2d5-9c05c3fa3b58"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6A6ED-AE17-4514-8FB1-7A2ED6F8DFAC}">
  <ds:schemaRefs>
    <ds:schemaRef ds:uri="http://purl.org/dc/elements/1.1/"/>
    <ds:schemaRef ds:uri="http://schemas.microsoft.com/office/2006/metadata/properties"/>
    <ds:schemaRef ds:uri="5c11f9d5-1078-4239-bcb2-70cddc56f57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ded5e7c-8921-4c1c-9d7f-77c0fb4bbb2e"/>
    <ds:schemaRef ds:uri="http://www.w3.org/XML/1998/namespace"/>
    <ds:schemaRef ds:uri="http://purl.org/dc/dcmitype/"/>
  </ds:schemaRefs>
</ds:datastoreItem>
</file>

<file path=customXml/itemProps2.xml><?xml version="1.0" encoding="utf-8"?>
<ds:datastoreItem xmlns:ds="http://schemas.openxmlformats.org/officeDocument/2006/customXml" ds:itemID="{6488EEB4-D1DA-4E97-9C80-2EE75CE136EE}">
  <ds:schemaRefs>
    <ds:schemaRef ds:uri="http://schemas.microsoft.com/sharepoint/v3/contenttype/forms"/>
  </ds:schemaRefs>
</ds:datastoreItem>
</file>

<file path=customXml/itemProps3.xml><?xml version="1.0" encoding="utf-8"?>
<ds:datastoreItem xmlns:ds="http://schemas.openxmlformats.org/officeDocument/2006/customXml" ds:itemID="{6DEEC6F2-0C2E-4067-BBDB-01583DD74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1f9d5-1078-4239-bcb2-70cddc56f578"/>
    <ds:schemaRef ds:uri="9ded5e7c-8921-4c1c-9d7f-77c0fb4bb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AC3890-CD86-486A-865F-ADFF77710D22}">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86B98CCD-EB7E-4383-9E24-C78C01FC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David (Sangmok)</dc:creator>
  <cp:keywords/>
  <dc:description/>
  <cp:lastModifiedBy>Oh, David (Sangmok)</cp:lastModifiedBy>
  <cp:revision>3</cp:revision>
  <cp:lastPrinted>2020-09-22T06:39:00Z</cp:lastPrinted>
  <dcterms:created xsi:type="dcterms:W3CDTF">2020-09-22T06:39:00Z</dcterms:created>
  <dcterms:modified xsi:type="dcterms:W3CDTF">2020-09-22T06:40:00Z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2a290115-d9d0-4559-9714-5343b5fdda96</vt:lpwstr>
  </property>
  <property fmtid="{D5CDD505-2E9C-101B-9397-08002B2CF9AE}" pid="3" name="bjSaver">
    <vt:lpwstr>IQ75hEZZqnmZTjFkmjtu3GgkG4p8Bnw5</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uid="b104acf8-1f60-46d8-a2d5-9c05c3fa3b58" value="" /&gt;&lt;/sisl&gt;</vt:lpwstr>
  </property>
  <property fmtid="{D5CDD505-2E9C-101B-9397-08002B2CF9AE}" pid="6" name="bjDocumentSecurityLabel">
    <vt:lpwstr>분류되지 않음-Not Classified</vt:lpwstr>
  </property>
  <property fmtid="{D5CDD505-2E9C-101B-9397-08002B2CF9AE}" pid="7" name="bjHeaderBothDocProperty">
    <vt:lpwstr> </vt:lpwstr>
  </property>
  <property fmtid="{D5CDD505-2E9C-101B-9397-08002B2CF9AE}" pid="8" name="bjHeaderFirstPageDocProperty">
    <vt:lpwstr> </vt:lpwstr>
  </property>
  <property fmtid="{D5CDD505-2E9C-101B-9397-08002B2CF9AE}" pid="9" name="bjHeaderEvenPageDocProperty">
    <vt:lpwstr> </vt:lpwstr>
  </property>
  <property fmtid="{D5CDD505-2E9C-101B-9397-08002B2CF9AE}" pid="10" name="ContentTypeId">
    <vt:lpwstr>0x01010056D7AD89D2F3AB44919B5DA1B8F86F04</vt:lpwstr>
  </property>
</Properties>
</file>